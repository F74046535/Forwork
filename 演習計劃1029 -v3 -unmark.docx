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16" w:rsidRDefault="003E2CF0" w:rsidP="00B56616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緊</w:t>
      </w:r>
      <w:r w:rsidR="00B56616">
        <w:rPr>
          <w:rFonts w:ascii="標楷體" w:eastAsia="標楷體" w:hAnsi="標楷體" w:hint="eastAsia"/>
          <w:sz w:val="36"/>
        </w:rPr>
        <w:t xml:space="preserve"> </w:t>
      </w:r>
      <w:r>
        <w:rPr>
          <w:rFonts w:ascii="標楷體" w:eastAsia="標楷體" w:hAnsi="標楷體" w:hint="eastAsia"/>
          <w:sz w:val="36"/>
        </w:rPr>
        <w:t>急</w:t>
      </w:r>
      <w:r w:rsidR="00B56616">
        <w:rPr>
          <w:rFonts w:ascii="標楷體" w:eastAsia="標楷體" w:hAnsi="標楷體" w:hint="eastAsia"/>
          <w:sz w:val="36"/>
        </w:rPr>
        <w:t xml:space="preserve"> </w:t>
      </w:r>
      <w:r>
        <w:rPr>
          <w:rFonts w:ascii="標楷體" w:eastAsia="標楷體" w:hAnsi="標楷體" w:hint="eastAsia"/>
          <w:sz w:val="36"/>
        </w:rPr>
        <w:t>事</w:t>
      </w:r>
      <w:r w:rsidR="00B56616">
        <w:rPr>
          <w:rFonts w:ascii="標楷體" w:eastAsia="標楷體" w:hAnsi="標楷體" w:hint="eastAsia"/>
          <w:sz w:val="36"/>
        </w:rPr>
        <w:t xml:space="preserve"> </w:t>
      </w:r>
      <w:r>
        <w:rPr>
          <w:rFonts w:ascii="標楷體" w:eastAsia="標楷體" w:hAnsi="標楷體" w:hint="eastAsia"/>
          <w:sz w:val="36"/>
        </w:rPr>
        <w:t>故</w:t>
      </w:r>
      <w:r w:rsidR="00B56616">
        <w:rPr>
          <w:rFonts w:ascii="標楷體" w:eastAsia="標楷體" w:hAnsi="標楷體" w:hint="eastAsia"/>
          <w:sz w:val="36"/>
        </w:rPr>
        <w:t xml:space="preserve"> 演 習 計 劃</w:t>
      </w:r>
    </w:p>
    <w:p w:rsidR="00B56616" w:rsidRDefault="00B56616" w:rsidP="00B56616">
      <w:pPr>
        <w:jc w:val="center"/>
        <w:rPr>
          <w:rFonts w:ascii="標楷體" w:eastAsia="標楷體" w:hAnsi="標楷體"/>
          <w:sz w:val="28"/>
          <w:szCs w:val="28"/>
        </w:rPr>
      </w:pPr>
    </w:p>
    <w:p w:rsidR="00B56616" w:rsidRDefault="00B56616" w:rsidP="00CA74BE">
      <w:pPr>
        <w:tabs>
          <w:tab w:val="left" w:pos="708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一、依    據：</w:t>
      </w:r>
      <w:r w:rsidR="0009478F" w:rsidRPr="0009478F">
        <w:rPr>
          <w:rFonts w:ascii="標楷體" w:eastAsia="標楷體" w:hAnsi="標楷體" w:hint="eastAsia"/>
        </w:rPr>
        <w:t>110</w:t>
      </w:r>
      <w:ins w:id="0" w:author="蔣佳吟" w:date="2021-11-01T15:21:00Z">
        <w:r w:rsidR="00D0182B">
          <w:rPr>
            <w:rFonts w:ascii="標楷體" w:eastAsia="標楷體" w:hAnsi="標楷體" w:hint="eastAsia"/>
          </w:rPr>
          <w:t>年度</w:t>
        </w:r>
      </w:ins>
      <w:ins w:id="1" w:author="蔣佳吟" w:date="2021-11-01T15:22:00Z">
        <w:r w:rsidR="00D0182B">
          <w:rPr>
            <w:rFonts w:ascii="標楷體" w:eastAsia="標楷體" w:hAnsi="標楷體" w:hint="eastAsia"/>
          </w:rPr>
          <w:t>反恐演練及資安演練</w:t>
        </w:r>
      </w:ins>
      <w:del w:id="2" w:author="蔣佳吟" w:date="2021-11-01T15:21:00Z">
        <w:r w:rsidR="0009478F" w:rsidRPr="0009478F" w:rsidDel="00D0182B">
          <w:rPr>
            <w:rFonts w:ascii="標楷體" w:eastAsia="標楷體" w:hAnsi="標楷體" w:hint="eastAsia"/>
          </w:rPr>
          <w:delText xml:space="preserve">年度緊急應變計劃 </w:delText>
        </w:r>
      </w:del>
      <w:r w:rsidR="00C94AA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               </w:t>
      </w:r>
      <w:del w:id="3" w:author="蔣佳吟" w:date="2021-11-01T15:22:00Z">
        <w:r w:rsidDel="00D0182B">
          <w:rPr>
            <w:rFonts w:ascii="標楷體" w:eastAsia="標楷體" w:hAnsi="標楷體" w:hint="eastAsia"/>
          </w:rPr>
          <w:delText xml:space="preserve">    </w:delText>
        </w:r>
        <w:r w:rsidR="00EB6293" w:rsidDel="00D0182B">
          <w:rPr>
            <w:rFonts w:ascii="標楷體" w:eastAsia="標楷體" w:hAnsi="標楷體" w:hint="eastAsia"/>
          </w:rPr>
          <w:delText xml:space="preserve"> </w:delText>
        </w:r>
      </w:del>
      <w:r>
        <w:rPr>
          <w:rFonts w:ascii="標楷體" w:eastAsia="標楷體" w:hAnsi="標楷體" w:hint="eastAsia"/>
        </w:rPr>
        <w:t>編 號：注儲處</w:t>
      </w:r>
      <w:r w:rsidR="00C94AAB">
        <w:rPr>
          <w:rFonts w:ascii="標楷體" w:eastAsia="標楷體" w:hAnsi="標楷體" w:hint="eastAsia"/>
        </w:rPr>
        <w:t>110</w:t>
      </w:r>
      <w:r>
        <w:rPr>
          <w:rFonts w:ascii="標楷體" w:eastAsia="標楷體" w:hAnsi="標楷體" w:hint="eastAsia"/>
        </w:rPr>
        <w:t>年第</w:t>
      </w:r>
      <w:r w:rsidR="00776212" w:rsidRPr="00BE2D01">
        <w:rPr>
          <w:rFonts w:ascii="標楷體" w:eastAsia="標楷體" w:hAnsi="標楷體" w:hint="eastAsia"/>
          <w:color w:val="000000" w:themeColor="text1"/>
          <w:rPrChange w:id="4" w:author="蔣佳吟" w:date="2021-11-01T11:26:00Z">
            <w:rPr>
              <w:rFonts w:ascii="標楷體" w:eastAsia="標楷體" w:hAnsi="標楷體" w:hint="eastAsia"/>
              <w:color w:val="FF0000"/>
            </w:rPr>
          </w:rPrChange>
        </w:rPr>
        <w:t>6</w:t>
      </w:r>
      <w:r>
        <w:rPr>
          <w:rFonts w:ascii="標楷體" w:eastAsia="標楷體" w:hAnsi="標楷體" w:hint="eastAsia"/>
        </w:rPr>
        <w:t>次</w:t>
      </w:r>
    </w:p>
    <w:p w:rsidR="00B56616" w:rsidRDefault="00B56616" w:rsidP="0039092B">
      <w:pPr>
        <w:tabs>
          <w:tab w:val="left" w:pos="793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二、演習日期：</w:t>
      </w:r>
      <w:r w:rsidR="00C94AAB">
        <w:rPr>
          <w:rFonts w:ascii="標楷體" w:eastAsia="標楷體" w:hAnsi="標楷體" w:hint="eastAsia"/>
        </w:rPr>
        <w:t>110</w:t>
      </w:r>
      <w:r>
        <w:rPr>
          <w:rFonts w:ascii="標楷體" w:eastAsia="標楷體" w:hAnsi="標楷體" w:hint="eastAsia"/>
        </w:rPr>
        <w:t>年</w:t>
      </w:r>
      <w:r w:rsidR="00C94AAB">
        <w:rPr>
          <w:rFonts w:ascii="標楷體" w:eastAsia="標楷體" w:hAnsi="標楷體" w:hint="eastAsia"/>
        </w:rPr>
        <w:t>11</w:t>
      </w:r>
      <w:r>
        <w:rPr>
          <w:rFonts w:ascii="標楷體" w:eastAsia="標楷體" w:hAnsi="標楷體" w:hint="eastAsia"/>
        </w:rPr>
        <w:t>月</w:t>
      </w:r>
      <w:r w:rsidR="00C67787">
        <w:rPr>
          <w:rFonts w:ascii="標楷體" w:eastAsia="標楷體" w:hAnsi="標楷體" w:hint="eastAsia"/>
        </w:rPr>
        <w:t>04</w:t>
      </w:r>
      <w:r>
        <w:rPr>
          <w:rFonts w:ascii="標楷體" w:eastAsia="標楷體" w:hAnsi="標楷體" w:hint="eastAsia"/>
        </w:rPr>
        <w:t xml:space="preserve">日 </w:t>
      </w:r>
      <w:r w:rsidR="0009478F">
        <w:rPr>
          <w:rFonts w:ascii="標楷體" w:eastAsia="標楷體" w:hAnsi="標楷體" w:hint="eastAsia"/>
        </w:rPr>
        <w:t xml:space="preserve">                         </w:t>
      </w:r>
      <w:r w:rsidRPr="006B5408">
        <w:rPr>
          <w:rFonts w:ascii="標楷體" w:eastAsia="標楷體" w:hAnsi="標楷體" w:hint="eastAsia"/>
        </w:rPr>
        <w:t>製 定：注儲處</w:t>
      </w:r>
      <w:r w:rsidR="00C94AAB" w:rsidRPr="006B5408">
        <w:rPr>
          <w:rFonts w:ascii="標楷體" w:eastAsia="標楷體" w:hAnsi="標楷體" w:hint="eastAsia"/>
        </w:rPr>
        <w:t>修護</w:t>
      </w:r>
      <w:r w:rsidR="0009478F" w:rsidRPr="006B5408">
        <w:rPr>
          <w:rFonts w:ascii="標楷體" w:eastAsia="標楷體" w:hAnsi="標楷體" w:hint="eastAsia"/>
        </w:rPr>
        <w:t>、注產</w:t>
      </w:r>
      <w:r w:rsidR="006B5408" w:rsidRPr="006B5408">
        <w:rPr>
          <w:rFonts w:ascii="標楷體" w:eastAsia="標楷體" w:hAnsi="標楷體" w:hint="eastAsia"/>
        </w:rPr>
        <w:t>、行政</w:t>
      </w:r>
      <w:r w:rsidR="00C94AAB" w:rsidRPr="006B5408">
        <w:rPr>
          <w:rFonts w:ascii="標楷體" w:eastAsia="標楷體" w:hAnsi="標楷體" w:hint="eastAsia"/>
        </w:rPr>
        <w:t>組</w:t>
      </w:r>
    </w:p>
    <w:p w:rsidR="00B56616" w:rsidRDefault="00B56616" w:rsidP="00B5661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三、演習地點：</w:t>
      </w:r>
      <w:r w:rsidR="00535179" w:rsidRPr="00535179">
        <w:rPr>
          <w:rFonts w:ascii="標楷體" w:eastAsia="標楷體" w:hAnsi="標楷體" w:hint="eastAsia"/>
        </w:rPr>
        <w:t>注產區二樓會議室、</w:t>
      </w:r>
      <w:r w:rsidR="00C94AAB">
        <w:rPr>
          <w:rFonts w:ascii="標楷體" w:eastAsia="標楷體" w:hAnsi="標楷體" w:hint="eastAsia"/>
        </w:rPr>
        <w:t>變電所</w:t>
      </w:r>
      <w:r w:rsidR="00535179" w:rsidRPr="00535179">
        <w:rPr>
          <w:rFonts w:ascii="標楷體" w:eastAsia="標楷體" w:hAnsi="標楷體" w:hint="eastAsia"/>
        </w:rPr>
        <w:t>、二樓儀控室</w:t>
      </w:r>
    </w:p>
    <w:p w:rsidR="00C11BF6" w:rsidDel="00BE2D01" w:rsidRDefault="00B56616" w:rsidP="00D663A1">
      <w:pPr>
        <w:ind w:left="1680" w:hangingChars="700" w:hanging="1680"/>
        <w:rPr>
          <w:del w:id="5" w:author="蔣佳吟" w:date="2021-11-01T11:30:00Z"/>
          <w:rFonts w:ascii="標楷體" w:eastAsia="標楷體" w:hAnsi="標楷體"/>
        </w:rPr>
        <w:pPrChange w:id="6" w:author="蔣佳吟" w:date="2021-11-01T13:09:00Z">
          <w:pPr>
            <w:ind w:left="1680" w:hangingChars="700" w:hanging="1680"/>
          </w:pPr>
        </w:pPrChange>
      </w:pPr>
      <w:r>
        <w:rPr>
          <w:rFonts w:ascii="標楷體" w:eastAsia="標楷體" w:hAnsi="標楷體" w:hint="eastAsia"/>
        </w:rPr>
        <w:t>四、演習狀況：1</w:t>
      </w:r>
      <w:r w:rsidRPr="00C94AAB">
        <w:rPr>
          <w:rFonts w:ascii="標楷體" w:eastAsia="標楷體" w:hAnsi="標楷體" w:hint="eastAsia"/>
        </w:rPr>
        <w:t>.</w:t>
      </w:r>
      <w:r w:rsidR="00C94AAB" w:rsidRPr="00C94AAB">
        <w:rPr>
          <w:rFonts w:ascii="標楷體" w:eastAsia="標楷體" w:hAnsi="標楷體" w:hint="eastAsia"/>
        </w:rPr>
        <w:t>苗栗</w:t>
      </w:r>
      <w:r w:rsidR="00DB7598">
        <w:rPr>
          <w:rFonts w:ascii="標楷體" w:eastAsia="標楷體" w:hAnsi="標楷體" w:hint="eastAsia"/>
        </w:rPr>
        <w:t>大雨後，</w:t>
      </w:r>
      <w:del w:id="7" w:author="蔣佳吟" w:date="2021-11-01T13:06:00Z">
        <w:r w:rsidR="00C94AAB" w:rsidRPr="00C94AAB" w:rsidDel="00762E4F">
          <w:rPr>
            <w:rFonts w:ascii="標楷體" w:eastAsia="標楷體" w:hAnsi="標楷體" w:hint="eastAsia"/>
          </w:rPr>
          <w:delText>發</w:delText>
        </w:r>
      </w:del>
      <w:ins w:id="8" w:author="蔣佳吟" w:date="2021-11-01T13:06:00Z">
        <w:r w:rsidR="00762E4F">
          <w:rPr>
            <w:rFonts w:ascii="標楷體" w:eastAsia="標楷體" w:hAnsi="標楷體" w:hint="eastAsia"/>
          </w:rPr>
          <w:t>發生</w:t>
        </w:r>
      </w:ins>
      <w:del w:id="9" w:author="蔣佳吟" w:date="2021-11-01T11:36:00Z">
        <w:r w:rsidR="00C94AAB" w:rsidRPr="00C94AAB" w:rsidDel="009C5917">
          <w:rPr>
            <w:rFonts w:ascii="標楷體" w:eastAsia="標楷體" w:hAnsi="標楷體" w:hint="eastAsia"/>
          </w:rPr>
          <w:delText>生</w:delText>
        </w:r>
      </w:del>
      <w:r w:rsidR="006B5408" w:rsidRPr="00BE2D01">
        <w:rPr>
          <w:rFonts w:ascii="標楷體" w:eastAsia="標楷體" w:hAnsi="標楷體" w:hint="eastAsia"/>
          <w:color w:val="000000" w:themeColor="text1"/>
          <w:rPrChange w:id="10" w:author="蔣佳吟" w:date="2021-11-01T11:26:00Z">
            <w:rPr>
              <w:rFonts w:ascii="標楷體" w:eastAsia="標楷體" w:hAnsi="標楷體" w:hint="eastAsia"/>
              <w:color w:val="FF0000"/>
            </w:rPr>
          </w:rPrChange>
        </w:rPr>
        <w:t>6</w:t>
      </w:r>
      <w:r w:rsidR="00C94AAB" w:rsidRPr="00C94AAB">
        <w:rPr>
          <w:rFonts w:ascii="標楷體" w:eastAsia="標楷體" w:hAnsi="標楷體" w:hint="eastAsia"/>
        </w:rPr>
        <w:t>級</w:t>
      </w:r>
      <w:r w:rsidR="00C11BF6">
        <w:rPr>
          <w:rFonts w:ascii="標楷體" w:eastAsia="標楷體" w:hAnsi="標楷體" w:hint="eastAsia"/>
        </w:rPr>
        <w:t>以上</w:t>
      </w:r>
      <w:r w:rsidR="00C94AAB" w:rsidRPr="00C94AAB">
        <w:rPr>
          <w:rFonts w:ascii="標楷體" w:eastAsia="標楷體" w:hAnsi="標楷體" w:hint="eastAsia"/>
        </w:rPr>
        <w:t>地震，導致台電</w:t>
      </w:r>
      <w:del w:id="11" w:author="蔣佳吟" w:date="2021-11-01T11:30:00Z">
        <w:r w:rsidR="00C94AAB" w:rsidRPr="00C94AAB" w:rsidDel="00BE2D01">
          <w:rPr>
            <w:rFonts w:ascii="標楷體" w:eastAsia="標楷體" w:hAnsi="標楷體" w:hint="eastAsia"/>
          </w:rPr>
          <w:delText>電塔</w:delText>
        </w:r>
        <w:r w:rsidR="00DB7598" w:rsidDel="00BE2D01">
          <w:rPr>
            <w:rFonts w:ascii="標楷體" w:eastAsia="標楷體" w:hAnsi="標楷體" w:hint="eastAsia"/>
          </w:rPr>
          <w:delText>(架空</w:delText>
        </w:r>
      </w:del>
      <w:r w:rsidR="00DB7598">
        <w:rPr>
          <w:rFonts w:ascii="標楷體" w:eastAsia="標楷體" w:hAnsi="標楷體" w:hint="eastAsia"/>
        </w:rPr>
        <w:t>迴路</w:t>
      </w:r>
      <w:ins w:id="12" w:author="蔣佳吟" w:date="2021-11-01T11:31:00Z">
        <w:r w:rsidR="00BE2D01">
          <w:rPr>
            <w:rFonts w:ascii="標楷體" w:eastAsia="標楷體" w:hAnsi="標楷體" w:hint="eastAsia"/>
          </w:rPr>
          <w:t>故障</w:t>
        </w:r>
      </w:ins>
      <w:del w:id="13" w:author="蔣佳吟" w:date="2021-11-01T11:30:00Z">
        <w:r w:rsidR="00DB7598" w:rsidDel="00BE2D01">
          <w:rPr>
            <w:rFonts w:ascii="標楷體" w:eastAsia="標楷體" w:hAnsi="標楷體" w:hint="eastAsia"/>
          </w:rPr>
          <w:delText>)因土壤流失</w:delText>
        </w:r>
        <w:r w:rsidR="00C94AAB" w:rsidRPr="00C94AAB" w:rsidDel="00BE2D01">
          <w:rPr>
            <w:rFonts w:ascii="標楷體" w:eastAsia="標楷體" w:hAnsi="標楷體" w:hint="eastAsia"/>
          </w:rPr>
          <w:delText>倒塌</w:delText>
        </w:r>
      </w:del>
      <w:r w:rsidR="00C94AAB">
        <w:rPr>
          <w:rFonts w:ascii="標楷體" w:eastAsia="標楷體" w:hAnsi="標楷體" w:hint="eastAsia"/>
        </w:rPr>
        <w:t>，場</w:t>
      </w:r>
      <w:ins w:id="14" w:author="蔣佳吟" w:date="2021-11-01T11:31:00Z">
        <w:r w:rsidR="00BE2D01" w:rsidRPr="00BE2D01">
          <w:rPr>
            <w:rFonts w:ascii="標楷體" w:eastAsia="標楷體" w:hAnsi="標楷體" w:hint="eastAsia"/>
          </w:rPr>
          <w:t>內跳電，</w:t>
        </w:r>
      </w:ins>
      <w:ins w:id="15" w:author="蔣佳吟" w:date="2021-11-01T11:40:00Z">
        <w:r w:rsidR="009C5917" w:rsidRPr="009C5917">
          <w:rPr>
            <w:rFonts w:ascii="標楷體" w:eastAsia="標楷體" w:hAnsi="標楷體" w:hint="eastAsia"/>
          </w:rPr>
          <w:t>柴油發電機</w:t>
        </w:r>
      </w:ins>
    </w:p>
    <w:p w:rsidR="00B24492" w:rsidRDefault="00C11BF6" w:rsidP="00D663A1">
      <w:pPr>
        <w:ind w:left="1680" w:hangingChars="700" w:hanging="1680"/>
        <w:rPr>
          <w:ins w:id="16" w:author="蔣佳吟" w:date="2021-11-01T13:09:00Z"/>
          <w:rFonts w:ascii="標楷體" w:eastAsia="標楷體" w:hAnsi="標楷體"/>
        </w:rPr>
        <w:pPrChange w:id="17" w:author="蔣佳吟" w:date="2021-11-01T13:09:00Z">
          <w:pPr>
            <w:ind w:left="1680" w:hangingChars="700" w:hanging="1680"/>
          </w:pPr>
        </w:pPrChange>
      </w:pPr>
      <w:del w:id="18" w:author="蔣佳吟" w:date="2021-11-01T11:30:00Z">
        <w:r w:rsidDel="00BE2D01">
          <w:rPr>
            <w:rFonts w:ascii="標楷體" w:eastAsia="標楷體" w:hAnsi="標楷體"/>
          </w:rPr>
          <w:delText xml:space="preserve">                </w:delText>
        </w:r>
      </w:del>
      <w:del w:id="19" w:author="蔣佳吟" w:date="2021-11-01T11:31:00Z">
        <w:r w:rsidR="00C94AAB" w:rsidDel="00BE2D01">
          <w:rPr>
            <w:rFonts w:ascii="標楷體" w:eastAsia="標楷體" w:hAnsi="標楷體" w:hint="eastAsia"/>
          </w:rPr>
          <w:delText>內</w:delText>
        </w:r>
        <w:r w:rsidR="00A86554" w:rsidDel="00BE2D01">
          <w:rPr>
            <w:rFonts w:ascii="標楷體" w:eastAsia="標楷體" w:hAnsi="標楷體" w:hint="eastAsia"/>
          </w:rPr>
          <w:delText>跳</w:delText>
        </w:r>
        <w:r w:rsidR="00C94AAB" w:rsidDel="00BE2D01">
          <w:rPr>
            <w:rFonts w:ascii="標楷體" w:eastAsia="標楷體" w:hAnsi="標楷體" w:hint="eastAsia"/>
          </w:rPr>
          <w:delText>電</w:delText>
        </w:r>
        <w:r w:rsidR="00BE1DCC" w:rsidDel="00BE2D01">
          <w:rPr>
            <w:rFonts w:ascii="標楷體" w:eastAsia="標楷體" w:hAnsi="標楷體" w:hint="eastAsia"/>
          </w:rPr>
          <w:delText>，</w:delText>
        </w:r>
      </w:del>
      <w:del w:id="20" w:author="蔣佳吟" w:date="2021-11-01T11:40:00Z">
        <w:r w:rsidR="00C94AAB" w:rsidDel="009C5917">
          <w:rPr>
            <w:rFonts w:ascii="標楷體" w:eastAsia="標楷體" w:hAnsi="標楷體" w:hint="eastAsia"/>
          </w:rPr>
          <w:delText>柴油發電機</w:delText>
        </w:r>
        <w:r w:rsidR="00271CFB" w:rsidDel="009C5917">
          <w:rPr>
            <w:rFonts w:ascii="標楷體" w:eastAsia="標楷體" w:hAnsi="標楷體" w:hint="eastAsia"/>
          </w:rPr>
          <w:delText>及</w:delText>
        </w:r>
      </w:del>
      <w:del w:id="21" w:author="蔣佳吟" w:date="2021-11-01T13:09:00Z">
        <w:r w:rsidR="00271CFB" w:rsidDel="00D663A1">
          <w:rPr>
            <w:rFonts w:ascii="標楷體" w:eastAsia="標楷體" w:hAnsi="標楷體" w:hint="eastAsia"/>
          </w:rPr>
          <w:delText>UPS</w:delText>
        </w:r>
      </w:del>
      <w:r w:rsidR="00C94AAB">
        <w:rPr>
          <w:rFonts w:ascii="標楷體" w:eastAsia="標楷體" w:hAnsi="標楷體" w:hint="eastAsia"/>
        </w:rPr>
        <w:t>啟</w:t>
      </w:r>
    </w:p>
    <w:p w:rsidR="00271CFB" w:rsidDel="00BE2D01" w:rsidRDefault="00B24492" w:rsidP="00D663A1">
      <w:pPr>
        <w:ind w:left="1680" w:hangingChars="700" w:hanging="1680"/>
        <w:rPr>
          <w:del w:id="22" w:author="蔣佳吟" w:date="2021-11-01T11:32:00Z"/>
          <w:rFonts w:ascii="標楷體" w:eastAsia="標楷體" w:hAnsi="標楷體"/>
        </w:rPr>
        <w:pPrChange w:id="23" w:author="蔣佳吟" w:date="2021-11-01T13:09:00Z">
          <w:pPr>
            <w:ind w:left="1680" w:hangingChars="700" w:hanging="1680"/>
          </w:pPr>
        </w:pPrChange>
      </w:pPr>
      <w:ins w:id="24" w:author="蔣佳吟" w:date="2021-11-01T13:09:00Z">
        <w:r>
          <w:rPr>
            <w:rFonts w:ascii="標楷體" w:eastAsia="標楷體" w:hAnsi="標楷體" w:hint="eastAsia"/>
          </w:rPr>
          <w:t xml:space="preserve">                </w:t>
        </w:r>
      </w:ins>
      <w:r w:rsidR="00C94AAB">
        <w:rPr>
          <w:rFonts w:ascii="標楷體" w:eastAsia="標楷體" w:hAnsi="標楷體" w:hint="eastAsia"/>
        </w:rPr>
        <w:t>動</w:t>
      </w:r>
      <w:r w:rsidR="00BE1DCC">
        <w:rPr>
          <w:rFonts w:ascii="標楷體" w:eastAsia="標楷體" w:hAnsi="標楷體"/>
        </w:rPr>
        <w:t>，</w:t>
      </w:r>
      <w:del w:id="25" w:author="蔣佳吟" w:date="2021-11-01T13:07:00Z">
        <w:r w:rsidR="00C94AAB" w:rsidDel="00866D54">
          <w:rPr>
            <w:rFonts w:ascii="標楷體" w:eastAsia="標楷體" w:hAnsi="標楷體" w:hint="eastAsia"/>
          </w:rPr>
          <w:delText>值班人員</w:delText>
        </w:r>
      </w:del>
      <w:ins w:id="26" w:author="蔣佳吟" w:date="2021-11-01T13:07:00Z">
        <w:r w:rsidR="00BB68BF">
          <w:rPr>
            <w:rFonts w:ascii="標楷體" w:eastAsia="標楷體" w:hAnsi="標楷體" w:hint="eastAsia"/>
          </w:rPr>
          <w:t>本處</w:t>
        </w:r>
      </w:ins>
      <w:del w:id="27" w:author="蔣佳吟" w:date="2021-11-01T11:39:00Z">
        <w:r w:rsidR="00C94AAB" w:rsidDel="009C5917">
          <w:rPr>
            <w:rFonts w:ascii="標楷體" w:eastAsia="標楷體" w:hAnsi="標楷體" w:hint="eastAsia"/>
          </w:rPr>
          <w:delText>切換第二迴路</w:delText>
        </w:r>
      </w:del>
      <w:del w:id="28" w:author="蔣佳吟" w:date="2021-11-01T11:31:00Z">
        <w:r w:rsidR="00DB7598" w:rsidDel="00BE2D01">
          <w:rPr>
            <w:rFonts w:ascii="標楷體" w:eastAsia="標楷體" w:hAnsi="標楷體" w:hint="eastAsia"/>
          </w:rPr>
          <w:delText>(地下電纜)</w:delText>
        </w:r>
      </w:del>
      <w:r w:rsidR="00C94AAB">
        <w:rPr>
          <w:rFonts w:ascii="標楷體" w:eastAsia="標楷體" w:hAnsi="標楷體" w:hint="eastAsia"/>
        </w:rPr>
        <w:t>穩定供電(</w:t>
      </w:r>
      <w:ins w:id="29" w:author="蔣佳吟" w:date="2021-11-01T11:32:00Z">
        <w:r w:rsidR="00BE2D01">
          <w:rPr>
            <w:rFonts w:ascii="標楷體" w:eastAsia="標楷體" w:hAnsi="標楷體" w:hint="eastAsia"/>
          </w:rPr>
          <w:t>電</w:t>
        </w:r>
      </w:ins>
      <w:del w:id="30" w:author="蔣佳吟" w:date="2021-11-01T11:32:00Z">
        <w:r w:rsidR="00C94AAB" w:rsidDel="00BE2D01">
          <w:rPr>
            <w:rFonts w:ascii="標楷體" w:eastAsia="標楷體" w:hAnsi="標楷體" w:hint="eastAsia"/>
          </w:rPr>
          <w:delText>電</w:delText>
        </w:r>
        <w:r w:rsidR="00271CFB" w:rsidDel="00BE2D01">
          <w:rPr>
            <w:rFonts w:ascii="標楷體" w:eastAsia="標楷體" w:hAnsi="標楷體" w:hint="eastAsia"/>
          </w:rPr>
          <w:delText xml:space="preserve">  </w:delText>
        </w:r>
      </w:del>
    </w:p>
    <w:p w:rsidR="00C94AAB" w:rsidRDefault="00271CFB" w:rsidP="00D663A1">
      <w:pPr>
        <w:ind w:left="1680" w:hangingChars="700" w:hanging="1680"/>
        <w:rPr>
          <w:rFonts w:ascii="標楷體" w:eastAsia="標楷體" w:hAnsi="標楷體"/>
        </w:rPr>
        <w:pPrChange w:id="31" w:author="蔣佳吟" w:date="2021-11-01T13:09:00Z">
          <w:pPr>
            <w:ind w:left="1680" w:hangingChars="700" w:hanging="1680"/>
          </w:pPr>
        </w:pPrChange>
      </w:pPr>
      <w:del w:id="32" w:author="蔣佳吟" w:date="2021-11-01T11:32:00Z">
        <w:r w:rsidDel="00BE2D01">
          <w:rPr>
            <w:rFonts w:ascii="標楷體" w:eastAsia="標楷體" w:hAnsi="標楷體"/>
          </w:rPr>
          <w:delText xml:space="preserve">                </w:delText>
        </w:r>
      </w:del>
      <w:r w:rsidR="00C94AAB">
        <w:rPr>
          <w:rFonts w:ascii="標楷體" w:eastAsia="標楷體" w:hAnsi="標楷體" w:hint="eastAsia"/>
        </w:rPr>
        <w:t>力備援演練)</w:t>
      </w:r>
      <w:r w:rsidR="00DB7598" w:rsidRPr="00B64FAD">
        <w:rPr>
          <w:rFonts w:ascii="標楷體" w:eastAsia="標楷體" w:hAnsi="標楷體" w:hint="eastAsia"/>
        </w:rPr>
        <w:t>。</w:t>
      </w:r>
    </w:p>
    <w:p w:rsidR="009C5917" w:rsidRDefault="00C94AAB" w:rsidP="009C5917">
      <w:pPr>
        <w:ind w:left="1680" w:hangingChars="700" w:hanging="1680"/>
        <w:rPr>
          <w:ins w:id="33" w:author="蔣佳吟" w:date="2021-11-01T11:38:00Z"/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 2.</w:t>
      </w:r>
      <w:ins w:id="34" w:author="蔣佳吟" w:date="2021-11-01T11:28:00Z">
        <w:r w:rsidR="009C5917">
          <w:rPr>
            <w:rFonts w:ascii="標楷體" w:eastAsia="標楷體" w:hAnsi="標楷體" w:hint="eastAsia"/>
          </w:rPr>
          <w:t>因</w:t>
        </w:r>
      </w:ins>
      <w:ins w:id="35" w:author="蔣佳吟" w:date="2021-11-01T11:40:00Z">
        <w:r w:rsidR="009C5917">
          <w:rPr>
            <w:rFonts w:ascii="標楷體" w:eastAsia="標楷體" w:hAnsi="標楷體" w:hint="eastAsia"/>
          </w:rPr>
          <w:t>跳電導致突</w:t>
        </w:r>
      </w:ins>
      <w:ins w:id="36" w:author="蔣佳吟" w:date="2021-11-01T11:41:00Z">
        <w:r w:rsidR="009C5917">
          <w:rPr>
            <w:rFonts w:ascii="標楷體" w:eastAsia="標楷體" w:hAnsi="標楷體" w:hint="eastAsia"/>
          </w:rPr>
          <w:t>波</w:t>
        </w:r>
      </w:ins>
      <w:ins w:id="37" w:author="蔣佳吟" w:date="2021-11-01T11:28:00Z">
        <w:r w:rsidR="00BE2D01">
          <w:rPr>
            <w:rFonts w:ascii="標楷體" w:eastAsia="標楷體" w:hAnsi="標楷體" w:hint="eastAsia"/>
          </w:rPr>
          <w:t>造成</w:t>
        </w:r>
        <w:r w:rsidR="009C5917">
          <w:rPr>
            <w:rFonts w:ascii="標楷體" w:eastAsia="標楷體" w:hAnsi="標楷體" w:hint="eastAsia"/>
          </w:rPr>
          <w:t>設備</w:t>
        </w:r>
      </w:ins>
      <w:ins w:id="38" w:author="蔣佳吟" w:date="2021-11-01T11:39:00Z">
        <w:r w:rsidR="009C5917">
          <w:rPr>
            <w:rFonts w:ascii="標楷體" w:eastAsia="標楷體" w:hAnsi="標楷體" w:hint="eastAsia"/>
          </w:rPr>
          <w:t>故障</w:t>
        </w:r>
      </w:ins>
      <w:ins w:id="39" w:author="蔣佳吟" w:date="2021-11-01T11:28:00Z">
        <w:r w:rsidR="00BE2D01">
          <w:rPr>
            <w:rFonts w:ascii="標楷體" w:eastAsia="標楷體" w:hAnsi="標楷體" w:hint="eastAsia"/>
          </w:rPr>
          <w:t>，</w:t>
        </w:r>
      </w:ins>
      <w:ins w:id="40" w:author="蔣佳吟" w:date="2021-11-01T15:22:00Z">
        <w:r w:rsidR="00D0182B">
          <w:rPr>
            <w:rFonts w:ascii="標楷體" w:eastAsia="標楷體" w:hAnsi="標楷體" w:hint="eastAsia"/>
          </w:rPr>
          <w:t>DCS</w:t>
        </w:r>
      </w:ins>
      <w:del w:id="41" w:author="蔣佳吟" w:date="2021-11-01T15:22:00Z">
        <w:r w:rsidR="00B64FAD" w:rsidRPr="00B64FAD" w:rsidDel="00D0182B">
          <w:rPr>
            <w:rFonts w:ascii="標楷體" w:eastAsia="標楷體" w:hAnsi="標楷體" w:hint="eastAsia"/>
          </w:rPr>
          <w:delText>Deltav</w:delText>
        </w:r>
      </w:del>
      <w:r w:rsidR="007F08DA">
        <w:rPr>
          <w:rFonts w:ascii="標楷體" w:eastAsia="標楷體" w:hAnsi="標楷體" w:hint="eastAsia"/>
        </w:rPr>
        <w:t>監控調度</w:t>
      </w:r>
      <w:r w:rsidR="00B64FAD" w:rsidRPr="00B64FAD">
        <w:rPr>
          <w:rFonts w:ascii="標楷體" w:eastAsia="標楷體" w:hAnsi="標楷體" w:hint="eastAsia"/>
        </w:rPr>
        <w:t>系統及台北調度中心通</w:t>
      </w:r>
    </w:p>
    <w:p w:rsidR="00C532A8" w:rsidRDefault="009C5917" w:rsidP="009C5917">
      <w:pPr>
        <w:ind w:left="1680" w:hangingChars="700" w:hanging="1680"/>
        <w:rPr>
          <w:rFonts w:ascii="標楷體" w:eastAsia="標楷體" w:hAnsi="標楷體"/>
        </w:rPr>
      </w:pPr>
      <w:ins w:id="42" w:author="蔣佳吟" w:date="2021-11-01T11:38:00Z">
        <w:r>
          <w:rPr>
            <w:rFonts w:ascii="標楷體" w:eastAsia="標楷體" w:hAnsi="標楷體" w:hint="eastAsia"/>
          </w:rPr>
          <w:t xml:space="preserve">                </w:t>
        </w:r>
        <w:r w:rsidRPr="009C5917">
          <w:rPr>
            <w:rFonts w:ascii="標楷體" w:eastAsia="標楷體" w:hAnsi="標楷體" w:hint="eastAsia"/>
          </w:rPr>
          <w:t>訊異常</w:t>
        </w:r>
      </w:ins>
      <w:ins w:id="43" w:author="蔣佳吟" w:date="2021-11-01T11:52:00Z">
        <w:r w:rsidR="008E454E">
          <w:rPr>
            <w:rFonts w:ascii="標楷體" w:eastAsia="標楷體" w:hAnsi="標楷體" w:hint="eastAsia"/>
          </w:rPr>
          <w:t>(通訊備援演練)</w:t>
        </w:r>
      </w:ins>
      <w:ins w:id="44" w:author="蔣佳吟" w:date="2021-11-01T11:38:00Z">
        <w:r w:rsidRPr="009C5917">
          <w:rPr>
            <w:rFonts w:ascii="標楷體" w:eastAsia="標楷體" w:hAnsi="標楷體" w:hint="eastAsia"/>
          </w:rPr>
          <w:t>。</w:t>
        </w:r>
        <w:r>
          <w:rPr>
            <w:rFonts w:ascii="標楷體" w:eastAsia="標楷體" w:hAnsi="標楷體" w:hint="eastAsia"/>
          </w:rPr>
          <w:t xml:space="preserve">  </w:t>
        </w:r>
      </w:ins>
      <w:del w:id="45" w:author="蔣佳吟" w:date="2021-11-01T11:38:00Z">
        <w:r w:rsidR="00B64FAD" w:rsidRPr="00B64FAD" w:rsidDel="009C5917">
          <w:rPr>
            <w:rFonts w:ascii="標楷體" w:eastAsia="標楷體" w:hAnsi="標楷體" w:hint="eastAsia"/>
          </w:rPr>
          <w:delText>訊異常</w:delText>
        </w:r>
      </w:del>
      <w:del w:id="46" w:author="蔣佳吟" w:date="2021-11-01T11:28:00Z">
        <w:r w:rsidR="00B64FAD" w:rsidRPr="00B64FAD" w:rsidDel="00BE2D01">
          <w:rPr>
            <w:rFonts w:ascii="標楷體" w:eastAsia="標楷體" w:hAnsi="標楷體" w:hint="eastAsia"/>
          </w:rPr>
          <w:delText>(</w:delText>
        </w:r>
        <w:r w:rsidR="00C94AAB" w:rsidDel="00BE2D01">
          <w:rPr>
            <w:rFonts w:ascii="標楷體" w:eastAsia="標楷體" w:hAnsi="標楷體" w:hint="eastAsia"/>
          </w:rPr>
          <w:delText>因電力造成設備異常</w:delText>
        </w:r>
        <w:r w:rsidR="00B64FAD" w:rsidRPr="00B64FAD" w:rsidDel="00BE2D01">
          <w:rPr>
            <w:rFonts w:ascii="標楷體" w:eastAsia="標楷體" w:hAnsi="標楷體" w:hint="eastAsia"/>
          </w:rPr>
          <w:delText>)</w:delText>
        </w:r>
      </w:del>
      <w:del w:id="47" w:author="蔣佳吟" w:date="2021-11-01T11:38:00Z">
        <w:r w:rsidR="00B64FAD" w:rsidRPr="00B64FAD" w:rsidDel="009C5917">
          <w:rPr>
            <w:rFonts w:ascii="標楷體" w:eastAsia="標楷體" w:hAnsi="標楷體" w:hint="eastAsia"/>
          </w:rPr>
          <w:delText>。</w:delText>
        </w:r>
      </w:del>
    </w:p>
    <w:p w:rsidR="00B56616" w:rsidRDefault="00C532A8" w:rsidP="00C94AAB">
      <w:pPr>
        <w:ind w:left="1680" w:hangingChars="700" w:hanging="168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</w:rPr>
        <w:t xml:space="preserve">              </w:t>
      </w:r>
      <w:r w:rsidR="00C94AAB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.</w:t>
      </w:r>
      <w:r w:rsidR="00995631" w:rsidRPr="00995631">
        <w:rPr>
          <w:rFonts w:ascii="標楷體" w:eastAsia="標楷體" w:hAnsi="標楷體" w:hint="eastAsia"/>
        </w:rPr>
        <w:t>人為危安或反恐演練</w:t>
      </w:r>
      <w:r w:rsidR="00B56616">
        <w:rPr>
          <w:rFonts w:ascii="標楷體" w:eastAsia="標楷體" w:hAnsi="標楷體" w:hint="eastAsia"/>
        </w:rPr>
        <w:t xml:space="preserve">。                            </w:t>
      </w:r>
    </w:p>
    <w:p w:rsidR="00B56616" w:rsidRPr="00AE19C9" w:rsidRDefault="00B56616" w:rsidP="00AE19C9">
      <w:pPr>
        <w:spacing w:line="320" w:lineRule="atLeas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五、處理步驟與要點：                                        </w:t>
      </w:r>
      <w:r w:rsidR="00AE19C9" w:rsidRPr="00B67E97">
        <w:rPr>
          <w:rFonts w:eastAsia="標楷體"/>
        </w:rPr>
        <w:t>表單編號：</w:t>
      </w:r>
      <w:r w:rsidR="00AE19C9" w:rsidRPr="00B67E97">
        <w:rPr>
          <w:rFonts w:eastAsia="標楷體"/>
        </w:rPr>
        <w:t>GIS-QR-262</w:t>
      </w:r>
    </w:p>
    <w:tbl>
      <w:tblPr>
        <w:tblpPr w:leftFromText="180" w:rightFromText="180" w:vertAnchor="text" w:tblpY="1"/>
        <w:tblOverlap w:val="never"/>
        <w:tblW w:w="10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6814"/>
        <w:gridCol w:w="1436"/>
      </w:tblGrid>
      <w:tr w:rsidR="00B56616" w:rsidTr="009A7538">
        <w:trPr>
          <w:trHeight w:val="327"/>
          <w:tblHeader/>
        </w:trPr>
        <w:tc>
          <w:tcPr>
            <w:tcW w:w="1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56616" w:rsidRDefault="00B56616" w:rsidP="008C67CD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演習程序</w:t>
            </w: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B56616" w:rsidRDefault="00B56616" w:rsidP="008C67CD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處      理      步      驟</w:t>
            </w: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56616" w:rsidRDefault="00B56616" w:rsidP="008C67C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負責人</w:t>
            </w:r>
          </w:p>
        </w:tc>
      </w:tr>
      <w:tr w:rsidR="003B7624" w:rsidTr="009A7538">
        <w:trPr>
          <w:trHeight w:val="327"/>
          <w:tblHeader/>
        </w:trPr>
        <w:tc>
          <w:tcPr>
            <w:tcW w:w="1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7624" w:rsidRPr="00502574" w:rsidRDefault="003B7624" w:rsidP="003B7624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A</w:t>
            </w:r>
            <w:r w:rsidRPr="00502574">
              <w:rPr>
                <w:rFonts w:ascii="標楷體" w:eastAsia="標楷體" w:hAnsi="標楷體" w:hint="eastAsia"/>
                <w:snapToGrid w:val="0"/>
              </w:rPr>
              <w:t>.事故狀況演練</w:t>
            </w:r>
          </w:p>
          <w:p w:rsidR="003B7624" w:rsidRPr="00502574" w:rsidRDefault="003B7624" w:rsidP="003B7624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  <w:del w:id="48" w:author="蔣佳吟" w:date="2021-11-01T13:08:00Z">
              <w:r w:rsidRPr="00502574" w:rsidDel="0095469B">
                <w:rPr>
                  <w:rFonts w:ascii="標楷體" w:eastAsia="標楷體" w:hAnsi="標楷體" w:hint="eastAsia"/>
                  <w:snapToGrid w:val="0"/>
                </w:rPr>
                <w:delText>三、</w:delText>
              </w:r>
            </w:del>
            <w:ins w:id="49" w:author="蔣佳吟" w:date="2021-11-01T11:27:00Z">
              <w:r w:rsidR="00BE2D01">
                <w:rPr>
                  <w:rFonts w:ascii="標楷體" w:eastAsia="標楷體" w:hAnsi="標楷體" w:hint="eastAsia"/>
                  <w:snapToGrid w:val="0"/>
                </w:rPr>
                <w:t>人為危安</w:t>
              </w:r>
            </w:ins>
            <w:del w:id="50" w:author="蔣佳吟" w:date="2021-11-01T11:27:00Z">
              <w:r w:rsidRPr="00502574" w:rsidDel="00BE2D01">
                <w:rPr>
                  <w:rFonts w:ascii="標楷體" w:eastAsia="標楷體" w:hAnsi="標楷體" w:hint="eastAsia"/>
                  <w:snapToGrid w:val="0"/>
                </w:rPr>
                <w:delText>反恐</w:delText>
              </w:r>
            </w:del>
            <w:r w:rsidRPr="00502574">
              <w:rPr>
                <w:rFonts w:ascii="標楷體" w:eastAsia="標楷體" w:hAnsi="標楷體" w:hint="eastAsia"/>
                <w:snapToGrid w:val="0"/>
              </w:rPr>
              <w:t>演練</w:t>
            </w:r>
          </w:p>
          <w:p w:rsidR="003B7624" w:rsidRDefault="003B7624" w:rsidP="003B7624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  <w:r w:rsidRPr="00502574">
              <w:rPr>
                <w:rFonts w:ascii="標楷體" w:eastAsia="標楷體" w:hAnsi="標楷體"/>
                <w:snapToGrid w:val="0"/>
              </w:rPr>
              <w:t>(</w:t>
            </w:r>
            <w:r>
              <w:rPr>
                <w:rFonts w:ascii="標楷體" w:eastAsia="標楷體" w:hAnsi="標楷體"/>
                <w:snapToGrid w:val="0"/>
              </w:rPr>
              <w:t>09</w:t>
            </w:r>
            <w:r w:rsidRPr="00502574">
              <w:rPr>
                <w:rFonts w:ascii="標楷體" w:eastAsia="標楷體" w:hAnsi="標楷體"/>
                <w:snapToGrid w:val="0"/>
              </w:rPr>
              <w:t>:</w:t>
            </w:r>
            <w:r>
              <w:rPr>
                <w:rFonts w:ascii="標楷體" w:eastAsia="標楷體" w:hAnsi="標楷體"/>
                <w:snapToGrid w:val="0"/>
              </w:rPr>
              <w:t>0</w:t>
            </w:r>
            <w:r w:rsidRPr="00502574">
              <w:rPr>
                <w:rFonts w:ascii="標楷體" w:eastAsia="標楷體" w:hAnsi="標楷體"/>
                <w:snapToGrid w:val="0"/>
              </w:rPr>
              <w:t>0~</w:t>
            </w:r>
            <w:r>
              <w:rPr>
                <w:rFonts w:ascii="標楷體" w:eastAsia="標楷體" w:hAnsi="標楷體"/>
                <w:snapToGrid w:val="0"/>
              </w:rPr>
              <w:t>09</w:t>
            </w:r>
            <w:r w:rsidRPr="00502574">
              <w:rPr>
                <w:rFonts w:ascii="標楷體" w:eastAsia="標楷體" w:hAnsi="標楷體"/>
                <w:snapToGrid w:val="0"/>
              </w:rPr>
              <w:t>:</w:t>
            </w:r>
            <w:r>
              <w:rPr>
                <w:rFonts w:ascii="標楷體" w:eastAsia="標楷體" w:hAnsi="標楷體"/>
                <w:snapToGrid w:val="0"/>
              </w:rPr>
              <w:t>45</w:t>
            </w:r>
            <w:r w:rsidRPr="00502574">
              <w:rPr>
                <w:rFonts w:ascii="標楷體" w:eastAsia="標楷體" w:hAnsi="標楷體"/>
                <w:snapToGrid w:val="0"/>
              </w:rPr>
              <w:t>)</w:t>
            </w:r>
          </w:p>
          <w:p w:rsidR="003B7624" w:rsidRDefault="003B7624" w:rsidP="008C67CD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41A9A" w:rsidRDefault="003B7624" w:rsidP="008C67CD">
            <w:pPr>
              <w:jc w:val="center"/>
              <w:rPr>
                <w:rFonts w:ascii="標楷體" w:eastAsia="標楷體" w:hAnsi="標楷體"/>
                <w:snapToGrid w:val="0"/>
                <w:szCs w:val="24"/>
              </w:rPr>
            </w:pPr>
            <w:r w:rsidRPr="00502574">
              <w:rPr>
                <w:rFonts w:ascii="標楷體" w:eastAsia="標楷體" w:hAnsi="標楷體" w:hint="eastAsia"/>
                <w:snapToGrid w:val="0"/>
                <w:szCs w:val="24"/>
              </w:rPr>
              <w:t>注產區油槽呼吸閥作動失效，導致洩漏，居民行經廠區周邊聞到油氣味，憂慮有爆炸危險，故而報警，媒體聞訊而來。保全通知行政組，行政組組長立即報告處長，處長指示成立服務</w:t>
            </w:r>
            <w:r w:rsidR="00311B6D">
              <w:rPr>
                <w:rFonts w:ascii="標楷體" w:eastAsia="標楷體" w:hAnsi="標楷體" w:hint="eastAsia"/>
                <w:snapToGrid w:val="0"/>
                <w:szCs w:val="24"/>
              </w:rPr>
              <w:t>台負責接</w:t>
            </w:r>
          </w:p>
          <w:p w:rsidR="00311B6D" w:rsidDel="004A36AE" w:rsidRDefault="00311B6D" w:rsidP="00241A9A">
            <w:pPr>
              <w:rPr>
                <w:del w:id="51" w:author="蔣佳吟" w:date="2021-11-01T15:23:00Z"/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洽媒體、居民及外部單位，後續處理情形則由</w:t>
            </w:r>
            <w:ins w:id="52" w:author="蔣佳吟" w:date="2021-11-01T15:22:00Z">
              <w:r w:rsidR="004A36AE">
                <w:rPr>
                  <w:rFonts w:ascii="標楷體" w:eastAsia="標楷體" w:hAnsi="標楷體" w:hint="eastAsia"/>
                  <w:snapToGrid w:val="0"/>
                  <w:szCs w:val="24"/>
                </w:rPr>
                <w:t>行政組組長</w:t>
              </w:r>
            </w:ins>
            <w:del w:id="53" w:author="蔣佳吟" w:date="2021-11-01T15:22:00Z">
              <w:r w:rsidDel="004A36AE">
                <w:rPr>
                  <w:rFonts w:ascii="標楷體" w:eastAsia="標楷體" w:hAnsi="標楷體" w:hint="eastAsia"/>
                  <w:snapToGrid w:val="0"/>
                  <w:szCs w:val="24"/>
                </w:rPr>
                <w:delText>公司指派之發</w:delText>
              </w:r>
              <w:r w:rsidR="00241A9A" w:rsidDel="004A36AE">
                <w:rPr>
                  <w:rFonts w:ascii="標楷體" w:eastAsia="標楷體" w:hAnsi="標楷體" w:hint="eastAsia"/>
                  <w:snapToGrid w:val="0"/>
                  <w:szCs w:val="24"/>
                </w:rPr>
                <w:delText>言人</w:delText>
              </w:r>
            </w:del>
            <w:ins w:id="54" w:author="蔣佳吟" w:date="2021-11-01T15:23:00Z">
              <w:r w:rsidR="004A36AE">
                <w:rPr>
                  <w:rFonts w:ascii="標楷體" w:eastAsia="標楷體" w:hAnsi="標楷體" w:hint="eastAsia"/>
                  <w:snapToGrid w:val="0"/>
                  <w:szCs w:val="24"/>
                </w:rPr>
                <w:t>統一說明。</w:t>
              </w:r>
            </w:ins>
          </w:p>
          <w:p w:rsidR="003B7624" w:rsidRDefault="00311B6D" w:rsidP="00311B6D">
            <w:pPr>
              <w:rPr>
                <w:rFonts w:ascii="標楷體" w:eastAsia="標楷體" w:hAnsi="標楷體"/>
                <w:sz w:val="28"/>
              </w:rPr>
            </w:pPr>
            <w:r w:rsidRPr="00311B6D">
              <w:rPr>
                <w:rFonts w:ascii="標楷體" w:eastAsia="標楷體" w:hAnsi="標楷體" w:hint="eastAsia"/>
                <w:snapToGrid w:val="0"/>
                <w:szCs w:val="24"/>
              </w:rPr>
              <w:t>統一說明。</w:t>
            </w: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6293" w:rsidRPr="00385ACE" w:rsidRDefault="00EB6293" w:rsidP="00EB6293">
            <w:pPr>
              <w:rPr>
                <w:rFonts w:ascii="標楷體" w:eastAsia="標楷體" w:hAnsi="標楷體"/>
              </w:rPr>
            </w:pPr>
            <w:r w:rsidRPr="00385ACE">
              <w:rPr>
                <w:rFonts w:ascii="標楷體" w:eastAsia="標楷體" w:hAnsi="標楷體" w:hint="eastAsia"/>
              </w:rPr>
              <w:t>保全員</w:t>
            </w:r>
          </w:p>
          <w:p w:rsidR="00EB6293" w:rsidRPr="00385ACE" w:rsidRDefault="00EB6293" w:rsidP="00EB6293">
            <w:pPr>
              <w:rPr>
                <w:rFonts w:ascii="標楷體" w:eastAsia="標楷體" w:hAnsi="標楷體"/>
              </w:rPr>
            </w:pPr>
            <w:r w:rsidRPr="00385ACE">
              <w:rPr>
                <w:rFonts w:ascii="標楷體" w:eastAsia="標楷體" w:hAnsi="標楷體" w:hint="eastAsia"/>
              </w:rPr>
              <w:t>行政組成員</w:t>
            </w:r>
          </w:p>
          <w:p w:rsidR="003B7624" w:rsidRDefault="00EB6293" w:rsidP="00EB6293">
            <w:pPr>
              <w:rPr>
                <w:rFonts w:ascii="標楷體" w:eastAsia="標楷體" w:hAnsi="標楷體"/>
                <w:sz w:val="28"/>
              </w:rPr>
            </w:pPr>
            <w:r w:rsidRPr="00385ACE">
              <w:rPr>
                <w:rFonts w:ascii="標楷體" w:eastAsia="標楷體" w:hAnsi="標楷體" w:hint="eastAsia"/>
              </w:rPr>
              <w:t>行政組組長</w:t>
            </w:r>
          </w:p>
        </w:tc>
      </w:tr>
      <w:tr w:rsidR="00ED6B8A" w:rsidTr="008B3B43">
        <w:trPr>
          <w:cantSplit/>
          <w:trHeight w:val="7058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D6B8A" w:rsidRDefault="00502574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B</w:t>
            </w:r>
            <w:r w:rsidR="00ED6B8A">
              <w:rPr>
                <w:rFonts w:ascii="標楷體" w:eastAsia="標楷體" w:hAnsi="標楷體" w:hint="eastAsia"/>
                <w:snapToGrid w:val="0"/>
              </w:rPr>
              <w:t>.</w:t>
            </w:r>
            <w:r w:rsidR="00D40530" w:rsidRPr="00D40530">
              <w:rPr>
                <w:rFonts w:ascii="標楷體" w:eastAsia="標楷體" w:hAnsi="標楷體" w:hint="eastAsia"/>
                <w:snapToGrid w:val="0"/>
              </w:rPr>
              <w:t>資訊安全演練</w:t>
            </w:r>
          </w:p>
          <w:p w:rsidR="00D40530" w:rsidRDefault="00CD1F34" w:rsidP="008C67CD">
            <w:pPr>
              <w:snapToGrid w:val="0"/>
              <w:rPr>
                <w:rFonts w:ascii="標楷體" w:eastAsia="標楷體" w:hAnsi="標楷體"/>
                <w:kern w:val="2"/>
              </w:rPr>
            </w:pPr>
            <w:del w:id="55" w:author="蔣佳吟" w:date="2021-11-01T13:09:00Z">
              <w:r w:rsidRPr="00CD1F34" w:rsidDel="00C92B89">
                <w:rPr>
                  <w:rFonts w:ascii="標楷體" w:eastAsia="標楷體" w:hAnsi="標楷體" w:hint="eastAsia"/>
                  <w:kern w:val="2"/>
                </w:rPr>
                <w:delText>第一幕</w:delText>
              </w:r>
            </w:del>
            <w:r>
              <w:rPr>
                <w:rFonts w:ascii="標楷體" w:eastAsia="標楷體" w:hAnsi="標楷體" w:hint="eastAsia"/>
                <w:kern w:val="2"/>
              </w:rPr>
              <w:t>電力備援</w:t>
            </w:r>
          </w:p>
          <w:p w:rsidR="00ED6B8A" w:rsidRDefault="0012055C" w:rsidP="0012055C">
            <w:pPr>
              <w:snapToGrid w:val="0"/>
              <w:rPr>
                <w:ins w:id="56" w:author="蔣佳吟" w:date="2021-11-01T15:10:00Z"/>
                <w:rFonts w:ascii="標楷體" w:eastAsia="標楷體" w:hAnsi="標楷體"/>
                <w:kern w:val="2"/>
              </w:rPr>
            </w:pPr>
            <w:r w:rsidRPr="00953FEA">
              <w:rPr>
                <w:rFonts w:ascii="標楷體" w:eastAsia="標楷體" w:hAnsi="標楷體" w:hint="eastAsia"/>
                <w:kern w:val="2"/>
              </w:rPr>
              <w:t xml:space="preserve"> </w:t>
            </w:r>
            <w:r w:rsidR="00ED6B8A" w:rsidRPr="00953FEA">
              <w:rPr>
                <w:rFonts w:ascii="標楷體" w:eastAsia="標楷體" w:hAnsi="標楷體" w:hint="eastAsia"/>
                <w:kern w:val="2"/>
              </w:rPr>
              <w:t>(</w:t>
            </w:r>
            <w:r>
              <w:rPr>
                <w:rFonts w:ascii="標楷體" w:eastAsia="標楷體" w:hAnsi="標楷體" w:hint="eastAsia"/>
                <w:kern w:val="2"/>
              </w:rPr>
              <w:t>10</w:t>
            </w:r>
            <w:r w:rsidR="00CD1F34">
              <w:rPr>
                <w:rFonts w:ascii="標楷體" w:eastAsia="標楷體" w:hAnsi="標楷體" w:hint="eastAsia"/>
                <w:kern w:val="2"/>
              </w:rPr>
              <w:t>:</w:t>
            </w:r>
            <w:r>
              <w:rPr>
                <w:rFonts w:ascii="標楷體" w:eastAsia="標楷體" w:hAnsi="標楷體" w:hint="eastAsia"/>
                <w:kern w:val="2"/>
              </w:rPr>
              <w:t>0</w:t>
            </w:r>
            <w:r w:rsidR="00CD1F34">
              <w:rPr>
                <w:rFonts w:ascii="標楷體" w:eastAsia="標楷體" w:hAnsi="標楷體" w:hint="eastAsia"/>
                <w:kern w:val="2"/>
              </w:rPr>
              <w:t>0~</w:t>
            </w:r>
            <w:r w:rsidR="00ED6B8A" w:rsidRPr="00953FEA">
              <w:rPr>
                <w:rFonts w:ascii="標楷體" w:eastAsia="標楷體" w:hAnsi="標楷體" w:hint="eastAsia"/>
                <w:kern w:val="2"/>
              </w:rPr>
              <w:t>:</w:t>
            </w:r>
            <w:r>
              <w:rPr>
                <w:rFonts w:ascii="標楷體" w:eastAsia="標楷體" w:hAnsi="標楷體" w:hint="eastAsia"/>
                <w:kern w:val="2"/>
              </w:rPr>
              <w:t>10</w:t>
            </w:r>
            <w:r w:rsidR="00CD1F34">
              <w:rPr>
                <w:rFonts w:ascii="標楷體" w:eastAsia="標楷體" w:hAnsi="標楷體" w:hint="eastAsia"/>
                <w:kern w:val="2"/>
              </w:rPr>
              <w:t>:</w:t>
            </w:r>
            <w:r>
              <w:rPr>
                <w:rFonts w:ascii="標楷體" w:eastAsia="標楷體" w:hAnsi="標楷體" w:hint="eastAsia"/>
                <w:kern w:val="2"/>
              </w:rPr>
              <w:t>30)</w:t>
            </w:r>
          </w:p>
          <w:p w:rsidR="00D5382B" w:rsidRDefault="00D5382B" w:rsidP="0012055C">
            <w:pPr>
              <w:snapToGrid w:val="0"/>
              <w:rPr>
                <w:ins w:id="57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58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59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60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61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62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63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64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65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66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67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68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69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70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71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72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73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74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75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76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77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78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79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80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81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82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83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84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85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86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87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88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89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90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91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92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93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94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95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96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97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98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99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Pr="008B3B43" w:rsidRDefault="00D5382B" w:rsidP="00D5382B">
            <w:pPr>
              <w:snapToGrid w:val="0"/>
              <w:spacing w:line="20" w:lineRule="atLeast"/>
              <w:jc w:val="both"/>
              <w:rPr>
                <w:ins w:id="100" w:author="蔣佳吟" w:date="2021-11-01T15:14:00Z"/>
                <w:rFonts w:ascii="標楷體" w:eastAsia="標楷體" w:hAnsi="標楷體"/>
                <w:snapToGrid w:val="0"/>
              </w:rPr>
            </w:pPr>
            <w:ins w:id="101" w:author="蔣佳吟" w:date="2021-11-01T15:14:00Z">
              <w:r w:rsidRPr="008B3B43">
                <w:rPr>
                  <w:rFonts w:ascii="標楷體" w:eastAsia="標楷體" w:hAnsi="標楷體" w:hint="eastAsia"/>
                  <w:snapToGrid w:val="0"/>
                </w:rPr>
                <w:t>B.資訊安全演練</w:t>
              </w:r>
            </w:ins>
          </w:p>
          <w:p w:rsidR="00D5382B" w:rsidRPr="008B3B43" w:rsidRDefault="00D5382B" w:rsidP="00D5382B">
            <w:pPr>
              <w:snapToGrid w:val="0"/>
              <w:spacing w:line="20" w:lineRule="atLeast"/>
              <w:jc w:val="both"/>
              <w:rPr>
                <w:ins w:id="102" w:author="蔣佳吟" w:date="2021-11-01T15:14:00Z"/>
                <w:rFonts w:ascii="標楷體" w:eastAsia="標楷體" w:hAnsi="標楷體"/>
                <w:snapToGrid w:val="0"/>
              </w:rPr>
            </w:pPr>
            <w:ins w:id="103" w:author="蔣佳吟" w:date="2021-11-01T15:14:00Z">
              <w:r w:rsidRPr="008B3B43">
                <w:rPr>
                  <w:rFonts w:ascii="標楷體" w:eastAsia="標楷體" w:hAnsi="標楷體" w:hint="eastAsia"/>
                  <w:snapToGrid w:val="0"/>
                </w:rPr>
                <w:t>通訊備援</w:t>
              </w:r>
            </w:ins>
          </w:p>
          <w:p w:rsidR="00D5382B" w:rsidRPr="00D5382B" w:rsidRDefault="00D5382B" w:rsidP="00D5382B">
            <w:pPr>
              <w:snapToGrid w:val="0"/>
              <w:spacing w:line="20" w:lineRule="atLeast"/>
              <w:jc w:val="both"/>
              <w:rPr>
                <w:ins w:id="104" w:author="蔣佳吟" w:date="2021-11-01T15:10:00Z"/>
                <w:rFonts w:ascii="標楷體" w:eastAsia="標楷體" w:hAnsi="標楷體" w:hint="eastAsia"/>
                <w:snapToGrid w:val="0"/>
                <w:rPrChange w:id="105" w:author="蔣佳吟" w:date="2021-11-01T15:14:00Z">
                  <w:rPr>
                    <w:ins w:id="106" w:author="蔣佳吟" w:date="2021-11-01T15:10:00Z"/>
                    <w:rFonts w:ascii="標楷體" w:eastAsia="標楷體" w:hAnsi="標楷體" w:hint="eastAsia"/>
                    <w:kern w:val="2"/>
                  </w:rPr>
                </w:rPrChange>
              </w:rPr>
              <w:pPrChange w:id="107" w:author="蔣佳吟" w:date="2021-11-01T15:14:00Z">
                <w:pPr>
                  <w:framePr w:hSpace="180" w:wrap="around" w:vAnchor="text" w:hAnchor="text" w:y="1"/>
                  <w:snapToGrid w:val="0"/>
                  <w:suppressOverlap/>
                </w:pPr>
              </w:pPrChange>
            </w:pPr>
            <w:ins w:id="108" w:author="蔣佳吟" w:date="2021-11-01T15:14:00Z">
              <w:r w:rsidRPr="008B3B43">
                <w:rPr>
                  <w:rFonts w:ascii="標楷體" w:eastAsia="標楷體" w:hAnsi="標楷體"/>
                  <w:snapToGrid w:val="0"/>
                </w:rPr>
                <w:t>(10:30~11:30)</w:t>
              </w:r>
            </w:ins>
          </w:p>
          <w:p w:rsidR="00D5382B" w:rsidRDefault="00D5382B" w:rsidP="0012055C">
            <w:pPr>
              <w:snapToGrid w:val="0"/>
              <w:rPr>
                <w:ins w:id="109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110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111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112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113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114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115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116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117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118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119" w:author="蔣佳吟" w:date="2021-11-01T15:10:00Z"/>
                <w:rFonts w:ascii="標楷體" w:eastAsia="標楷體" w:hAnsi="標楷體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120" w:author="蔣佳吟" w:date="2021-11-01T15:10:00Z"/>
                <w:rFonts w:ascii="標楷體" w:eastAsia="標楷體" w:hAnsi="標楷體" w:hint="eastAsia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ins w:id="121" w:author="蔣佳吟" w:date="2021-11-01T15:10:00Z"/>
                <w:rFonts w:ascii="標楷體" w:eastAsia="標楷體" w:hAnsi="標楷體" w:hint="eastAsia"/>
                <w:kern w:val="2"/>
              </w:rPr>
            </w:pPr>
          </w:p>
          <w:p w:rsidR="00D5382B" w:rsidRDefault="00D5382B" w:rsidP="0012055C">
            <w:pPr>
              <w:snapToGrid w:val="0"/>
              <w:rPr>
                <w:rFonts w:ascii="標楷體" w:eastAsia="標楷體" w:hAnsi="標楷體"/>
                <w:snapToGrid w:val="0"/>
              </w:rPr>
            </w:pPr>
          </w:p>
        </w:tc>
        <w:tc>
          <w:tcPr>
            <w:tcW w:w="68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00431" w:rsidRPr="00DA0ACD" w:rsidRDefault="00E20027" w:rsidP="008C67CD">
            <w:pPr>
              <w:snapToGrid w:val="0"/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122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lastRenderedPageBreak/>
              <w:t>事</w:t>
            </w:r>
            <w:r w:rsidR="00E00431"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  <w:rPrChange w:id="123" w:author="莊珮歆" w:date="2021-10-29T14:20:00Z">
                  <w:rPr>
                    <w:rFonts w:ascii="標楷體" w:eastAsia="標楷體" w:hAnsi="標楷體" w:hint="eastAsia"/>
                    <w:snapToGrid w:val="0"/>
                    <w:szCs w:val="24"/>
                  </w:rPr>
                </w:rPrChange>
              </w:rPr>
              <w:t>故發生原因</w:t>
            </w:r>
            <w:r w:rsidR="00E00431"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124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t>:</w:t>
            </w:r>
          </w:p>
          <w:p w:rsidR="00150D4D" w:rsidRDefault="00377AD7" w:rsidP="008C67CD">
            <w:pPr>
              <w:snapToGrid w:val="0"/>
              <w:ind w:rightChars="-45" w:right="-108" w:firstLineChars="100" w:firstLine="240"/>
              <w:rPr>
                <w:rFonts w:ascii="標楷體" w:eastAsia="標楷體" w:hAnsi="標楷體"/>
                <w:snapToGrid w:val="0"/>
                <w:szCs w:val="24"/>
              </w:rPr>
            </w:pPr>
            <w:r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125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t xml:space="preserve"> </w:t>
            </w:r>
            <w:r w:rsidR="00150D4D"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126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t xml:space="preserve"> </w:t>
            </w:r>
            <w:r w:rsidR="00BE1DCC"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</w:rPr>
              <w:t>稍早</w:t>
            </w:r>
            <w:r w:rsidR="0020332E"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</w:rPr>
              <w:t>大</w:t>
            </w:r>
            <w:r w:rsidR="00BE1DCC"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</w:rPr>
              <w:t>雨後，</w:t>
            </w:r>
            <w:del w:id="127" w:author="蔣佳吟" w:date="2021-11-01T13:09:00Z">
              <w:r w:rsidR="004F1041" w:rsidRPr="00DA0ACD" w:rsidDel="00125EF9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土壤流失又因</w:delText>
              </w:r>
              <w:r w:rsidR="00C11BF6" w:rsidRPr="00DA0ACD" w:rsidDel="00125EF9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苗栗</w:delText>
              </w:r>
            </w:del>
            <w:r w:rsidR="00C11BF6"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</w:rPr>
              <w:t>發生</w:t>
            </w:r>
            <w:r w:rsidR="008A3090"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128" w:author="莊珮歆" w:date="2021-10-29T14:20:00Z">
                  <w:rPr>
                    <w:rFonts w:ascii="標楷體" w:eastAsia="標楷體" w:hAnsi="標楷體"/>
                    <w:snapToGrid w:val="0"/>
                    <w:color w:val="FF0000"/>
                    <w:szCs w:val="24"/>
                  </w:rPr>
                </w:rPrChange>
              </w:rPr>
              <w:t>6</w:t>
            </w:r>
            <w:r w:rsidR="00C11BF6"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</w:rPr>
              <w:t>級以上地震</w:t>
            </w:r>
            <w:r w:rsidR="005728B5"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</w:rPr>
              <w:t>，本處</w:t>
            </w:r>
            <w:r w:rsidR="005728B5"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129" w:author="莊珮歆" w:date="2021-10-29T14:20:00Z">
                  <w:rPr>
                    <w:rFonts w:ascii="標楷體" w:eastAsia="標楷體" w:hAnsi="標楷體"/>
                    <w:snapToGrid w:val="0"/>
                    <w:color w:val="FF0000"/>
                    <w:szCs w:val="24"/>
                    <w:highlight w:val="yellow"/>
                  </w:rPr>
                </w:rPrChange>
              </w:rPr>
              <w:t>地震儀警報作動</w:t>
            </w:r>
            <w:r w:rsidR="00BE1DCC"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</w:rPr>
              <w:t>，</w:t>
            </w:r>
            <w:del w:id="130" w:author="蔣佳吟" w:date="2021-11-01T11:43:00Z">
              <w:r w:rsidR="00BE1DCC" w:rsidRPr="00DA0ACD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造成</w:delText>
              </w:r>
              <w:r w:rsidR="00A23BAF" w:rsidRPr="00DA0ACD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台電</w:delText>
              </w:r>
              <w:r w:rsidR="00B021F7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69KV</w:delText>
              </w:r>
              <w:r w:rsidR="00A23BAF" w:rsidRPr="00DA0ACD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電塔</w:delText>
              </w:r>
              <w:r w:rsidR="00BE1DCC" w:rsidRPr="00DA0ACD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倒塌</w:delText>
              </w:r>
              <w:r w:rsidR="00150D4D" w:rsidRPr="00DA0ACD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，</w:delText>
              </w:r>
            </w:del>
            <w:r w:rsidR="00150D4D"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</w:rPr>
              <w:t>造成場內</w:t>
            </w:r>
            <w:r w:rsidR="001C64B5"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</w:rPr>
              <w:t>跳</w:t>
            </w:r>
            <w:r w:rsidR="00150D4D"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</w:rPr>
              <w:t>電，本</w:t>
            </w:r>
            <w:r w:rsidR="00DD4029"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</w:rPr>
              <w:t>處</w:t>
            </w:r>
            <w:r w:rsidR="00150D4D"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</w:rPr>
              <w:t>柴油發電機</w:t>
            </w:r>
            <w:del w:id="131" w:author="蔣佳吟" w:date="2021-11-01T11:43:00Z">
              <w:r w:rsidR="00150D4D" w:rsidRPr="00DA0ACD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及</w:delText>
              </w:r>
              <w:r w:rsidR="00150D4D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UPS</w:delText>
              </w:r>
            </w:del>
            <w:r w:rsidR="00150D4D"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</w:rPr>
              <w:t>啟動，為了確保</w:t>
            </w:r>
            <w:r w:rsidR="0020332E"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</w:rPr>
              <w:t>本</w:t>
            </w:r>
            <w:r w:rsidR="00DD4029"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</w:rPr>
              <w:t>處</w:t>
            </w:r>
            <w:r w:rsidR="00150D4D"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</w:rPr>
              <w:t>供電穩定，由</w:t>
            </w:r>
            <w:r w:rsidR="00DE70DC"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</w:rPr>
              <w:t>中控室</w:t>
            </w:r>
            <w:ins w:id="132" w:author="蔣佳吟" w:date="2021-11-01T11:44:00Z">
              <w:r w:rsidR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值班</w:t>
              </w:r>
            </w:ins>
            <w:del w:id="133" w:author="蔣佳吟" w:date="2021-11-01T11:43:00Z">
              <w:r w:rsidR="00150D4D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值班</w:delText>
              </w:r>
            </w:del>
            <w:r w:rsidR="00150D4D"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</w:rPr>
              <w:t>人員通知電機值</w:t>
            </w:r>
            <w:ins w:id="134" w:author="蔣佳吟" w:date="2021-11-01T11:43:00Z">
              <w:r w:rsidR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班</w:t>
              </w:r>
            </w:ins>
            <w:del w:id="135" w:author="蔣佳吟" w:date="2021-11-01T11:43:00Z">
              <w:r w:rsidR="00150D4D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班</w:delText>
              </w:r>
            </w:del>
            <w:r w:rsidR="00150D4D"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</w:rPr>
              <w:t>人員</w:t>
            </w:r>
            <w:ins w:id="136" w:author="蔣佳吟" w:date="2021-11-01T11:44:00Z">
              <w:r w:rsidR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，確認柴油發電機中的柴油</w:t>
              </w:r>
            </w:ins>
            <w:ins w:id="137" w:author="蔣佳吟" w:date="2021-11-01T11:45:00Z">
              <w:r w:rsidR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已</w:t>
              </w:r>
            </w:ins>
            <w:ins w:id="138" w:author="蔣佳吟" w:date="2021-11-01T11:44:00Z">
              <w:r w:rsidR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足夠</w:t>
              </w:r>
            </w:ins>
            <w:ins w:id="139" w:author="蔣佳吟" w:date="2021-11-01T11:46:00Z">
              <w:r w:rsidR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後</w:t>
              </w:r>
            </w:ins>
            <w:r w:rsidR="00F933DC"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</w:rPr>
              <w:t>，</w:t>
            </w:r>
            <w:ins w:id="140" w:author="蔣佳吟" w:date="2021-11-01T11:45:00Z">
              <w:r w:rsidR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已恢復</w:t>
              </w:r>
            </w:ins>
            <w:ins w:id="141" w:author="蔣佳吟" w:date="2021-11-01T13:10:00Z">
              <w:r w:rsidR="00460412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供</w:t>
              </w:r>
            </w:ins>
            <w:ins w:id="142" w:author="蔣佳吟" w:date="2021-11-01T11:45:00Z">
              <w:r w:rsidR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電</w:t>
              </w:r>
            </w:ins>
            <w:ins w:id="143" w:author="蔣佳吟" w:date="2021-11-01T11:46:00Z">
              <w:r w:rsidR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。</w:t>
              </w:r>
            </w:ins>
            <w:del w:id="144" w:author="蔣佳吟" w:date="2021-11-01T11:44:00Z">
              <w:r w:rsidR="00F933DC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由電機值班人員</w:delText>
              </w:r>
              <w:r w:rsidR="00150D4D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通知台電後</w:delText>
              </w:r>
              <w:r w:rsidR="00F84615" w:rsidRPr="00DA0ACD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，</w:delText>
              </w:r>
              <w:r w:rsidR="0020332E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獲得</w:delText>
              </w:r>
              <w:r w:rsidR="00F933DC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台電同意</w:delText>
              </w:r>
              <w:r w:rsidR="00150D4D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將原通霄苑裡線</w:delText>
              </w:r>
              <w:r w:rsidR="00977BF3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(架空迴路)</w:delText>
              </w:r>
              <w:r w:rsidR="00150D4D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切換至</w:delText>
              </w:r>
              <w:r w:rsidR="00150D4D" w:rsidRPr="00DA0ACD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霄南油通線</w:delText>
              </w:r>
              <w:r w:rsidR="00977BF3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(</w:delText>
              </w:r>
              <w:r w:rsidR="00977BF3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145" w:author="莊珮歆" w:date="2021-10-29T14:20:00Z">
                    <w:rPr>
                      <w:rFonts w:ascii="標楷體" w:eastAsia="標楷體" w:hAnsi="標楷體"/>
                      <w:snapToGrid w:val="0"/>
                      <w:color w:val="000000" w:themeColor="text1"/>
                      <w:szCs w:val="24"/>
                      <w:highlight w:val="yellow"/>
                    </w:rPr>
                  </w:rPrChange>
                </w:rPr>
                <w:delText>地下</w:delText>
              </w:r>
              <w:r w:rsidR="00B9025F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146" w:author="莊珮歆" w:date="2021-10-29T14:20:00Z">
                    <w:rPr>
                      <w:rFonts w:ascii="標楷體" w:eastAsia="標楷體" w:hAnsi="標楷體"/>
                      <w:snapToGrid w:val="0"/>
                      <w:color w:val="FF0000"/>
                      <w:szCs w:val="24"/>
                      <w:highlight w:val="yellow"/>
                    </w:rPr>
                  </w:rPrChange>
                </w:rPr>
                <w:delText>電</w:delText>
              </w:r>
              <w:r w:rsidR="00977BF3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147" w:author="莊珮歆" w:date="2021-10-29T14:20:00Z">
                    <w:rPr>
                      <w:rFonts w:ascii="標楷體" w:eastAsia="標楷體" w:hAnsi="標楷體"/>
                      <w:snapToGrid w:val="0"/>
                      <w:color w:val="000000" w:themeColor="text1"/>
                      <w:szCs w:val="24"/>
                      <w:highlight w:val="yellow"/>
                    </w:rPr>
                  </w:rPrChange>
                </w:rPr>
                <w:delText>纜</w:delText>
              </w:r>
              <w:r w:rsidR="00977BF3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)</w:delText>
              </w:r>
              <w:r w:rsidR="00150D4D" w:rsidRPr="00DA0ACD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，</w:delText>
              </w:r>
            </w:del>
            <w:del w:id="148" w:author="蔣佳吟" w:date="2021-11-01T11:46:00Z">
              <w:r w:rsidR="00150D4D" w:rsidRPr="00DA0ACD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再穩</w:delText>
              </w:r>
              <w:r w:rsidR="00B9025F" w:rsidRPr="00DA0ACD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  <w:rPrChange w:id="149" w:author="莊珮歆" w:date="2021-10-29T14:20:00Z">
                    <w:rPr>
                      <w:rFonts w:ascii="標楷體" w:eastAsia="標楷體" w:hAnsi="標楷體" w:hint="eastAsia"/>
                      <w:snapToGrid w:val="0"/>
                      <w:color w:val="FF0000"/>
                      <w:szCs w:val="24"/>
                      <w:highlight w:val="yellow"/>
                    </w:rPr>
                  </w:rPrChange>
                </w:rPr>
                <w:delText>定</w:delText>
              </w:r>
              <w:r w:rsidR="00150D4D" w:rsidRPr="00DA0ACD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供電後發現</w:delText>
              </w:r>
              <w:r w:rsidR="00150D4D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Delatv</w:delText>
              </w:r>
              <w:r w:rsidR="008C4B9C" w:rsidRPr="00DA0ACD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通訊用網路交換器</w:delText>
              </w:r>
              <w:r w:rsidR="00977BF3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及</w:delText>
              </w:r>
              <w:r w:rsidR="00532689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工作站</w:delText>
              </w:r>
              <w:r w:rsidR="008C4B9C" w:rsidRPr="008C4B9C" w:rsidDel="009C5917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異常，</w:delText>
              </w:r>
              <w:r w:rsidR="00973F31" w:rsidRPr="00973F31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導致台北調度中心，無法正確判別注儲處</w:delText>
              </w:r>
              <w:r w:rsidR="00A145B0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供</w:delText>
              </w:r>
              <w:r w:rsidR="00973F31" w:rsidRPr="00973F31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氣量，造成</w:delText>
              </w:r>
              <w:r w:rsidR="008A568E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台北</w:delText>
              </w:r>
              <w:r w:rsidR="00973F31" w:rsidRPr="00973F31" w:rsidDel="009C5917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調度中心調度困難。</w:delText>
              </w:r>
            </w:del>
            <w:r w:rsidR="00973F31">
              <w:rPr>
                <w:rFonts w:ascii="標楷體" w:eastAsia="標楷體" w:hAnsi="標楷體"/>
                <w:snapToGrid w:val="0"/>
                <w:szCs w:val="24"/>
              </w:rPr>
              <w:t xml:space="preserve"> </w:t>
            </w:r>
          </w:p>
          <w:p w:rsidR="00DD6AF8" w:rsidRDefault="00DD6AF8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E00431" w:rsidRPr="00E00431" w:rsidRDefault="00C83E7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1</w:t>
            </w:r>
            <w:r w:rsidR="00E00431" w:rsidRPr="00E00431">
              <w:rPr>
                <w:rFonts w:ascii="標楷體" w:eastAsia="標楷體" w:hAnsi="標楷體" w:hint="eastAsia"/>
                <w:snapToGrid w:val="0"/>
                <w:szCs w:val="24"/>
              </w:rPr>
              <w:t>.</w:t>
            </w:r>
            <w:r w:rsidR="00DE70DC">
              <w:rPr>
                <w:rFonts w:ascii="標楷體" w:eastAsia="標楷體" w:hAnsi="標楷體" w:hint="eastAsia"/>
                <w:snapToGrid w:val="0"/>
                <w:szCs w:val="24"/>
              </w:rPr>
              <w:t>中控室</w:t>
            </w:r>
            <w:r w:rsidR="007E3D39">
              <w:rPr>
                <w:rFonts w:ascii="標楷體" w:eastAsia="標楷體" w:hAnsi="標楷體" w:hint="eastAsia"/>
                <w:snapToGrid w:val="0"/>
                <w:szCs w:val="24"/>
              </w:rPr>
              <w:t>值班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人員</w:t>
            </w:r>
            <w:r w:rsidR="00E00431" w:rsidRPr="00E00431">
              <w:rPr>
                <w:rFonts w:ascii="標楷體" w:eastAsia="標楷體" w:hAnsi="標楷體" w:hint="eastAsia"/>
                <w:snapToGrid w:val="0"/>
                <w:szCs w:val="24"/>
              </w:rPr>
              <w:t>(</w:t>
            </w:r>
            <w:ins w:id="150" w:author="蔣佳吟" w:date="2021-11-01T13:22:00Z">
              <w:r w:rsidR="00467DAD">
                <w:rPr>
                  <w:rFonts w:ascii="標楷體" w:eastAsia="標楷體" w:hAnsi="標楷體" w:hint="eastAsia"/>
                  <w:snapToGrid w:val="0"/>
                  <w:szCs w:val="24"/>
                </w:rPr>
                <w:t>邱昭傑</w:t>
              </w:r>
            </w:ins>
            <w:del w:id="151" w:author="蔣佳吟" w:date="2021-11-01T13:22:00Z">
              <w:r w:rsidR="00784FA1" w:rsidDel="00467DAD">
                <w:rPr>
                  <w:rFonts w:ascii="標楷體" w:eastAsia="標楷體" w:hAnsi="標楷體" w:hint="eastAsia"/>
                  <w:snapToGrid w:val="0"/>
                  <w:szCs w:val="24"/>
                </w:rPr>
                <w:delText>XXX</w:delText>
              </w:r>
            </w:del>
            <w:r w:rsidR="00E00431" w:rsidRPr="00E00431">
              <w:rPr>
                <w:rFonts w:ascii="標楷體" w:eastAsia="標楷體" w:hAnsi="標楷體" w:hint="eastAsia"/>
                <w:snapToGrid w:val="0"/>
                <w:szCs w:val="24"/>
              </w:rPr>
              <w:t xml:space="preserve">): </w:t>
            </w:r>
          </w:p>
          <w:p w:rsidR="007E3D39" w:rsidRDefault="00784FA1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報告</w:t>
            </w:r>
            <w:ins w:id="152" w:author="蔣佳吟" w:date="2021-11-01T13:22:00Z">
              <w:r w:rsidR="00467DAD">
                <w:rPr>
                  <w:rFonts w:ascii="標楷體" w:eastAsia="標楷體" w:hAnsi="標楷體" w:hint="eastAsia"/>
                  <w:snapToGrid w:val="0"/>
                  <w:szCs w:val="24"/>
                </w:rPr>
                <w:t>黃</w:t>
              </w:r>
            </w:ins>
            <w:ins w:id="153" w:author="蔣佳吟" w:date="2021-11-01T15:26:00Z">
              <w:r w:rsidR="004A36AE">
                <w:rPr>
                  <w:rFonts w:ascii="標楷體" w:eastAsia="標楷體" w:hAnsi="標楷體" w:hint="eastAsia"/>
                  <w:snapToGrid w:val="0"/>
                  <w:szCs w:val="24"/>
                </w:rPr>
                <w:t>建盛</w:t>
              </w:r>
            </w:ins>
            <w:del w:id="154" w:author="蔣佳吟" w:date="2021-11-01T13:22:00Z">
              <w:r w:rsidR="008A568E" w:rsidDel="00467DAD">
                <w:rPr>
                  <w:rFonts w:ascii="標楷體" w:eastAsia="標楷體" w:hAnsi="標楷體" w:hint="eastAsia"/>
                  <w:snapToGrid w:val="0"/>
                  <w:szCs w:val="24"/>
                </w:rPr>
                <w:delText>(XXX</w:delText>
              </w:r>
              <w:r w:rsidR="008A568E" w:rsidDel="00467DAD">
                <w:rPr>
                  <w:rFonts w:ascii="標楷體" w:eastAsia="標楷體" w:hAnsi="標楷體"/>
                  <w:snapToGrid w:val="0"/>
                  <w:szCs w:val="24"/>
                </w:rPr>
                <w:delText>)</w:delText>
              </w:r>
            </w:del>
            <w:r w:rsidR="00DD6AF8">
              <w:rPr>
                <w:rFonts w:ascii="標楷體" w:eastAsia="標楷體" w:hAnsi="標楷體" w:hint="eastAsia"/>
                <w:snapToGrid w:val="0"/>
                <w:szCs w:val="24"/>
              </w:rPr>
              <w:t>工程師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，我是</w:t>
            </w:r>
            <w:ins w:id="155" w:author="蔣佳吟" w:date="2021-11-01T13:22:00Z">
              <w:r w:rsidR="00467DAD">
                <w:rPr>
                  <w:rFonts w:ascii="標楷體" w:eastAsia="標楷體" w:hAnsi="標楷體" w:hint="eastAsia"/>
                  <w:snapToGrid w:val="0"/>
                  <w:szCs w:val="24"/>
                </w:rPr>
                <w:t>邱昭傑</w:t>
              </w:r>
            </w:ins>
            <w:del w:id="156" w:author="蔣佳吟" w:date="2021-11-01T13:22:00Z">
              <w:r w:rsidR="008A568E" w:rsidDel="00467DAD">
                <w:rPr>
                  <w:rFonts w:ascii="標楷體" w:eastAsia="標楷體" w:hAnsi="標楷體" w:hint="eastAsia"/>
                  <w:snapToGrid w:val="0"/>
                  <w:szCs w:val="24"/>
                </w:rPr>
                <w:delText>(XXX)</w:delText>
              </w:r>
            </w:del>
            <w:r w:rsidR="00E00431" w:rsidRPr="00E00431">
              <w:rPr>
                <w:rFonts w:ascii="標楷體" w:eastAsia="標楷體" w:hAnsi="標楷體" w:hint="eastAsia"/>
                <w:snapToGrid w:val="0"/>
                <w:szCs w:val="24"/>
              </w:rPr>
              <w:t>，剛</w:t>
            </w:r>
            <w:r w:rsidR="007E3D39">
              <w:rPr>
                <w:rFonts w:ascii="標楷體" w:eastAsia="標楷體" w:hAnsi="標楷體" w:hint="eastAsia"/>
                <w:snapToGrid w:val="0"/>
                <w:szCs w:val="24"/>
              </w:rPr>
              <w:t>發生地震</w:t>
            </w:r>
            <w:r w:rsidR="00E00431" w:rsidRPr="00E00431">
              <w:rPr>
                <w:rFonts w:ascii="標楷體" w:eastAsia="標楷體" w:hAnsi="標楷體" w:hint="eastAsia"/>
                <w:snapToGrid w:val="0"/>
                <w:szCs w:val="24"/>
              </w:rPr>
              <w:t>，</w:t>
            </w:r>
            <w:r w:rsidR="007E3D39">
              <w:rPr>
                <w:rFonts w:ascii="標楷體" w:eastAsia="標楷體" w:hAnsi="標楷體" w:hint="eastAsia"/>
                <w:snapToGrid w:val="0"/>
                <w:szCs w:val="24"/>
              </w:rPr>
              <w:t>本處目前電力中斷</w:t>
            </w:r>
            <w:r w:rsidR="004A32B0">
              <w:rPr>
                <w:rFonts w:ascii="標楷體" w:eastAsia="標楷體" w:hAnsi="標楷體" w:hint="eastAsia"/>
                <w:snapToGrid w:val="0"/>
                <w:szCs w:val="24"/>
              </w:rPr>
              <w:t>，柴油發電機</w:t>
            </w:r>
            <w:del w:id="157" w:author="蔣佳吟" w:date="2021-11-01T13:10:00Z">
              <w:r w:rsidR="004A32B0" w:rsidDel="0021076D">
                <w:rPr>
                  <w:rFonts w:ascii="標楷體" w:eastAsia="標楷體" w:hAnsi="標楷體" w:hint="eastAsia"/>
                  <w:snapToGrid w:val="0"/>
                  <w:szCs w:val="24"/>
                </w:rPr>
                <w:delText>及UPS</w:delText>
              </w:r>
            </w:del>
            <w:r w:rsidR="004A32B0">
              <w:rPr>
                <w:rFonts w:ascii="標楷體" w:eastAsia="標楷體" w:hAnsi="標楷體" w:hint="eastAsia"/>
                <w:snapToGrid w:val="0"/>
                <w:szCs w:val="24"/>
              </w:rPr>
              <w:t>已啟動</w:t>
            </w:r>
            <w:r w:rsidR="007E3D39">
              <w:rPr>
                <w:rFonts w:ascii="標楷體" w:eastAsia="標楷體" w:hAnsi="標楷體" w:hint="eastAsia"/>
                <w:snapToGrid w:val="0"/>
                <w:szCs w:val="24"/>
              </w:rPr>
              <w:t>，</w:t>
            </w:r>
            <w:r w:rsidR="002D6A3B">
              <w:rPr>
                <w:rFonts w:ascii="標楷體" w:eastAsia="標楷體" w:hAnsi="標楷體" w:hint="eastAsia"/>
                <w:snapToGrid w:val="0"/>
                <w:szCs w:val="24"/>
              </w:rPr>
              <w:t>正</w:t>
            </w:r>
            <w:r w:rsidR="007E3D39">
              <w:rPr>
                <w:rFonts w:ascii="標楷體" w:eastAsia="標楷體" w:hAnsi="標楷體" w:hint="eastAsia"/>
                <w:snapToGrid w:val="0"/>
                <w:szCs w:val="24"/>
              </w:rPr>
              <w:t>與電機值班人員了解原因</w:t>
            </w:r>
            <w:r w:rsidR="00DE70DC">
              <w:rPr>
                <w:rFonts w:ascii="標楷體" w:eastAsia="標楷體" w:hAnsi="標楷體" w:hint="eastAsia"/>
                <w:snapToGrid w:val="0"/>
                <w:szCs w:val="24"/>
              </w:rPr>
              <w:t>中</w:t>
            </w:r>
            <w:r w:rsidR="007E3D39">
              <w:rPr>
                <w:rFonts w:ascii="標楷體" w:eastAsia="標楷體" w:hAnsi="標楷體" w:hint="eastAsia"/>
                <w:snapToGrid w:val="0"/>
                <w:szCs w:val="24"/>
              </w:rPr>
              <w:t>。</w:t>
            </w:r>
            <w:r w:rsidR="007E3D39">
              <w:rPr>
                <w:rFonts w:ascii="標楷體" w:eastAsia="標楷體" w:hAnsi="標楷體"/>
                <w:snapToGrid w:val="0"/>
                <w:szCs w:val="24"/>
              </w:rPr>
              <w:t xml:space="preserve"> </w:t>
            </w:r>
          </w:p>
          <w:p w:rsidR="00DD6AF8" w:rsidRDefault="00DD6AF8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7E3D39" w:rsidRPr="008E454E" w:rsidRDefault="007E3D39" w:rsidP="008E454E">
            <w:pPr>
              <w:snapToGrid w:val="0"/>
              <w:spacing w:line="20" w:lineRule="atLeast"/>
              <w:rPr>
                <w:rFonts w:ascii="標楷體" w:eastAsia="標楷體" w:hAnsi="標楷體"/>
                <w:rPrChange w:id="158" w:author="蔣佳吟" w:date="2021-11-01T11:51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pPrChange w:id="159" w:author="蔣佳吟" w:date="2021-11-01T11:51:00Z">
                <w:pPr>
                  <w:framePr w:hSpace="180" w:wrap="around" w:vAnchor="text" w:hAnchor="text" w:y="1"/>
                  <w:snapToGrid w:val="0"/>
                  <w:suppressOverlap/>
                </w:pPr>
              </w:pPrChange>
            </w:pPr>
            <w:r>
              <w:rPr>
                <w:rFonts w:ascii="標楷體" w:eastAsia="標楷體" w:hAnsi="標楷體"/>
                <w:snapToGrid w:val="0"/>
                <w:szCs w:val="24"/>
              </w:rPr>
              <w:t>2.</w:t>
            </w:r>
            <w:del w:id="160" w:author="蔣佳吟" w:date="2021-11-01T11:47:00Z">
              <w:r w:rsidR="00DD6AF8" w:rsidDel="008E454E">
                <w:rPr>
                  <w:rFonts w:ascii="標楷體" w:eastAsia="標楷體" w:hAnsi="標楷體"/>
                  <w:snapToGrid w:val="0"/>
                  <w:szCs w:val="24"/>
                </w:rPr>
                <w:delText>值班</w:delText>
              </w:r>
            </w:del>
            <w:del w:id="161" w:author="蔣佳吟" w:date="2021-11-01T15:26:00Z">
              <w:r w:rsidR="00DD6AF8" w:rsidDel="004A36AE">
                <w:rPr>
                  <w:rFonts w:ascii="標楷體" w:eastAsia="標楷體" w:hAnsi="標楷體"/>
                  <w:snapToGrid w:val="0"/>
                  <w:szCs w:val="24"/>
                </w:rPr>
                <w:delText>工程師</w:delText>
              </w:r>
              <w:r w:rsidDel="004A36AE">
                <w:rPr>
                  <w:rFonts w:ascii="標楷體" w:eastAsia="標楷體" w:hAnsi="標楷體"/>
                  <w:snapToGrid w:val="0"/>
                  <w:szCs w:val="24"/>
                </w:rPr>
                <w:delText>(</w:delText>
              </w:r>
            </w:del>
            <w:ins w:id="162" w:author="蔣佳吟" w:date="2021-11-01T11:51:00Z">
              <w:r w:rsidR="008E454E">
                <w:rPr>
                  <w:rFonts w:ascii="標楷體" w:eastAsia="標楷體" w:hAnsi="標楷體" w:hint="eastAsia"/>
                </w:rPr>
                <w:t>黃建盛</w:t>
              </w:r>
            </w:ins>
            <w:del w:id="163" w:author="蔣佳吟" w:date="2021-11-01T11:51:00Z">
              <w:r w:rsidR="00DD6AF8" w:rsidDel="008E454E">
                <w:rPr>
                  <w:rFonts w:ascii="標楷體" w:eastAsia="標楷體" w:hAnsi="標楷體"/>
                  <w:snapToGrid w:val="0"/>
                  <w:szCs w:val="24"/>
                </w:rPr>
                <w:delText>XXX</w:delText>
              </w:r>
            </w:del>
            <w:ins w:id="164" w:author="蔣佳吟" w:date="2021-11-01T15:26:00Z">
              <w:r w:rsidR="004A36AE">
                <w:rPr>
                  <w:rFonts w:ascii="標楷體" w:eastAsia="標楷體" w:hAnsi="標楷體" w:hint="eastAsia"/>
                  <w:snapToGrid w:val="0"/>
                  <w:szCs w:val="24"/>
                </w:rPr>
                <w:t>工程師</w:t>
              </w:r>
            </w:ins>
            <w:del w:id="165" w:author="蔣佳吟" w:date="2021-11-01T15:26:00Z">
              <w:r w:rsidDel="004A36AE">
                <w:rPr>
                  <w:rFonts w:ascii="標楷體" w:eastAsia="標楷體" w:hAnsi="標楷體"/>
                  <w:snapToGrid w:val="0"/>
                  <w:szCs w:val="24"/>
                </w:rPr>
                <w:delText>)</w:delText>
              </w:r>
            </w:del>
            <w:r>
              <w:rPr>
                <w:rFonts w:ascii="標楷體" w:eastAsia="標楷體" w:hAnsi="標楷體"/>
                <w:snapToGrid w:val="0"/>
                <w:szCs w:val="24"/>
              </w:rPr>
              <w:t>:</w:t>
            </w:r>
          </w:p>
          <w:p w:rsidR="007E3D39" w:rsidRDefault="002B1A06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好，請值班人員注意自身安全</w:t>
            </w:r>
            <w:r w:rsidR="007E3D39">
              <w:rPr>
                <w:rFonts w:ascii="標楷體" w:eastAsia="標楷體" w:hAnsi="標楷體"/>
                <w:snapToGrid w:val="0"/>
                <w:szCs w:val="24"/>
              </w:rPr>
              <w:t>並確保</w:t>
            </w:r>
            <w:r w:rsidR="00392D8F">
              <w:rPr>
                <w:rFonts w:ascii="標楷體" w:eastAsia="標楷體" w:hAnsi="標楷體" w:hint="eastAsia"/>
                <w:snapToGrid w:val="0"/>
                <w:szCs w:val="24"/>
              </w:rPr>
              <w:t>供</w:t>
            </w:r>
            <w:r w:rsidR="00E21AF4" w:rsidRPr="00E21AF4">
              <w:rPr>
                <w:rFonts w:ascii="標楷體" w:eastAsia="標楷體" w:hAnsi="標楷體" w:hint="eastAsia"/>
                <w:snapToGrid w:val="0"/>
                <w:szCs w:val="24"/>
              </w:rPr>
              <w:t>氣量</w:t>
            </w:r>
            <w:r w:rsidR="00392D8F">
              <w:rPr>
                <w:rFonts w:ascii="標楷體" w:eastAsia="標楷體" w:hAnsi="標楷體" w:hint="eastAsia"/>
                <w:snapToGrid w:val="0"/>
                <w:szCs w:val="24"/>
              </w:rPr>
              <w:t>業務</w:t>
            </w:r>
            <w:r w:rsidR="00E21AF4">
              <w:rPr>
                <w:rFonts w:ascii="標楷體" w:eastAsia="標楷體" w:hAnsi="標楷體" w:hint="eastAsia"/>
                <w:snapToGrid w:val="0"/>
                <w:szCs w:val="24"/>
              </w:rPr>
              <w:t>無異常</w:t>
            </w:r>
            <w:ins w:id="166" w:author="蔣佳吟" w:date="2021-11-01T12:06:00Z">
              <w:r w:rsidR="0061323F">
                <w:rPr>
                  <w:rFonts w:ascii="標楷體" w:eastAsia="標楷體" w:hAnsi="標楷體" w:hint="eastAsia"/>
                  <w:snapToGrid w:val="0"/>
                  <w:szCs w:val="24"/>
                </w:rPr>
                <w:t>，並向電機值班人員確認柴油發電機是否有足夠的柴油</w:t>
              </w:r>
            </w:ins>
            <w:r w:rsidR="00DE70DC">
              <w:rPr>
                <w:rFonts w:ascii="標楷體" w:eastAsia="標楷體" w:hAnsi="標楷體" w:hint="eastAsia"/>
                <w:snapToGrid w:val="0"/>
                <w:szCs w:val="24"/>
              </w:rPr>
              <w:t>，如有設備異常請告知</w:t>
            </w:r>
            <w:r w:rsidR="00671145">
              <w:rPr>
                <w:rFonts w:ascii="標楷體" w:eastAsia="標楷體" w:hAnsi="標楷體" w:hint="eastAsia"/>
                <w:snapToGrid w:val="0"/>
                <w:szCs w:val="24"/>
              </w:rPr>
              <w:t>，我立即向組長報告</w:t>
            </w:r>
            <w:r w:rsidR="00E21AF4">
              <w:rPr>
                <w:rFonts w:ascii="標楷體" w:eastAsia="標楷體" w:hAnsi="標楷體" w:hint="eastAsia"/>
                <w:snapToGrid w:val="0"/>
                <w:szCs w:val="24"/>
              </w:rPr>
              <w:t>。</w:t>
            </w:r>
          </w:p>
          <w:p w:rsidR="00A52057" w:rsidRDefault="00A52057" w:rsidP="008C67CD">
            <w:pPr>
              <w:snapToGrid w:val="0"/>
              <w:rPr>
                <w:ins w:id="167" w:author="蔣佳吟" w:date="2021-11-01T12:24:00Z"/>
                <w:rFonts w:ascii="標楷體" w:eastAsia="標楷體" w:hAnsi="標楷體"/>
                <w:snapToGrid w:val="0"/>
                <w:szCs w:val="24"/>
              </w:rPr>
            </w:pPr>
          </w:p>
          <w:p w:rsidR="00AD59D3" w:rsidDel="00A52057" w:rsidRDefault="00A52057" w:rsidP="008C67CD">
            <w:pPr>
              <w:snapToGrid w:val="0"/>
              <w:rPr>
                <w:del w:id="168" w:author="蔣佳吟" w:date="2021-11-01T12:23:00Z"/>
                <w:rFonts w:ascii="標楷體" w:eastAsia="標楷體" w:hAnsi="標楷體"/>
                <w:snapToGrid w:val="0"/>
                <w:szCs w:val="24"/>
              </w:rPr>
            </w:pPr>
            <w:ins w:id="169" w:author="蔣佳吟" w:date="2021-11-01T12:23:00Z"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3.</w:t>
              </w:r>
            </w:ins>
            <w:ins w:id="170" w:author="蔣佳吟" w:date="2021-11-01T12:25:00Z">
              <w:r>
                <w:rPr>
                  <w:rFonts w:ascii="標楷體" w:eastAsia="標楷體" w:hAnsi="標楷體" w:hint="eastAsia"/>
                </w:rPr>
                <w:t>黃建盛</w:t>
              </w:r>
            </w:ins>
            <w:ins w:id="171" w:author="蔣佳吟" w:date="2021-11-01T15:26:00Z">
              <w:r w:rsidR="004A36AE">
                <w:rPr>
                  <w:rFonts w:ascii="標楷體" w:eastAsia="標楷體" w:hAnsi="標楷體" w:hint="eastAsia"/>
                  <w:snapToGrid w:val="0"/>
                  <w:szCs w:val="24"/>
                </w:rPr>
                <w:t>工程師</w:t>
              </w:r>
            </w:ins>
            <w:ins w:id="172" w:author="蔣佳吟" w:date="2021-11-01T12:25:00Z">
              <w:r>
                <w:rPr>
                  <w:rFonts w:ascii="標楷體" w:eastAsia="標楷體" w:hAnsi="標楷體"/>
                  <w:snapToGrid w:val="0"/>
                  <w:szCs w:val="24"/>
                </w:rPr>
                <w:t>:</w:t>
              </w:r>
            </w:ins>
          </w:p>
          <w:p w:rsidR="00DD4029" w:rsidDel="00A52057" w:rsidRDefault="00DD4029" w:rsidP="008C67CD">
            <w:pPr>
              <w:snapToGrid w:val="0"/>
              <w:rPr>
                <w:del w:id="173" w:author="蔣佳吟" w:date="2021-11-01T12:23:00Z"/>
                <w:rFonts w:ascii="標楷體" w:eastAsia="標楷體" w:hAnsi="標楷體"/>
                <w:snapToGrid w:val="0"/>
                <w:szCs w:val="24"/>
              </w:rPr>
            </w:pPr>
          </w:p>
          <w:p w:rsidR="00801A22" w:rsidRDefault="00DE70DC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3.</w:t>
            </w:r>
            <w:del w:id="174" w:author="蔣佳吟" w:date="2021-11-01T11:51:00Z">
              <w:r w:rsidR="00671145" w:rsidDel="008E454E">
                <w:rPr>
                  <w:rFonts w:ascii="標楷體" w:eastAsia="標楷體" w:hAnsi="標楷體"/>
                  <w:snapToGrid w:val="0"/>
                  <w:szCs w:val="24"/>
                </w:rPr>
                <w:delText>值班</w:delText>
              </w:r>
            </w:del>
            <w:r w:rsidR="00671145">
              <w:rPr>
                <w:rFonts w:ascii="標楷體" w:eastAsia="標楷體" w:hAnsi="標楷體"/>
                <w:snapToGrid w:val="0"/>
                <w:szCs w:val="24"/>
              </w:rPr>
              <w:t>工程師(</w:t>
            </w:r>
            <w:ins w:id="175" w:author="蔣佳吟" w:date="2021-11-01T11:55:00Z">
              <w:r w:rsidR="008E454E">
                <w:rPr>
                  <w:rFonts w:ascii="標楷體" w:eastAsia="標楷體" w:hAnsi="標楷體" w:hint="eastAsia"/>
                </w:rPr>
                <w:t>黃建盛</w:t>
              </w:r>
            </w:ins>
            <w:del w:id="176" w:author="蔣佳吟" w:date="2021-11-01T11:55:00Z">
              <w:r w:rsidR="00671145" w:rsidDel="008E454E">
                <w:rPr>
                  <w:rFonts w:ascii="標楷體" w:eastAsia="標楷體" w:hAnsi="標楷體"/>
                  <w:snapToGrid w:val="0"/>
                  <w:szCs w:val="24"/>
                </w:rPr>
                <w:delText>XXX</w:delText>
              </w:r>
            </w:del>
            <w:r w:rsidR="00671145">
              <w:rPr>
                <w:rFonts w:ascii="標楷體" w:eastAsia="標楷體" w:hAnsi="標楷體"/>
                <w:snapToGrid w:val="0"/>
                <w:szCs w:val="24"/>
              </w:rPr>
              <w:t>):</w:t>
            </w:r>
            <w:r w:rsidR="00801A22">
              <w:rPr>
                <w:rFonts w:ascii="標楷體" w:eastAsia="標楷體" w:hAnsi="標楷體" w:hint="eastAsia"/>
                <w:snapToGrid w:val="0"/>
                <w:szCs w:val="24"/>
              </w:rPr>
              <w:t xml:space="preserve"> (注產組工程師致電</w:t>
            </w:r>
            <w:r w:rsidR="00B25C72">
              <w:rPr>
                <w:rFonts w:ascii="標楷體" w:eastAsia="標楷體" w:hAnsi="標楷體" w:hint="eastAsia"/>
                <w:snapToGrid w:val="0"/>
                <w:szCs w:val="24"/>
              </w:rPr>
              <w:t>吳</w:t>
            </w:r>
            <w:r w:rsidR="00801A22">
              <w:rPr>
                <w:rFonts w:ascii="標楷體" w:eastAsia="標楷體" w:hAnsi="標楷體" w:hint="eastAsia"/>
                <w:snapToGrid w:val="0"/>
                <w:szCs w:val="24"/>
              </w:rPr>
              <w:t>組長)</w:t>
            </w:r>
          </w:p>
          <w:p w:rsidR="00DE70DC" w:rsidRDefault="00B25C7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吳</w:t>
            </w:r>
            <w:r w:rsidR="00671145">
              <w:rPr>
                <w:rFonts w:ascii="標楷體" w:eastAsia="標楷體" w:hAnsi="標楷體"/>
                <w:snapToGrid w:val="0"/>
                <w:szCs w:val="24"/>
              </w:rPr>
              <w:t>組長</w:t>
            </w:r>
            <w:r w:rsidR="00DD4D26">
              <w:rPr>
                <w:rFonts w:ascii="標楷體" w:eastAsia="標楷體" w:hAnsi="標楷體"/>
                <w:snapToGrid w:val="0"/>
                <w:szCs w:val="24"/>
              </w:rPr>
              <w:t>你</w:t>
            </w:r>
            <w:r w:rsidR="00671145">
              <w:rPr>
                <w:rFonts w:ascii="標楷體" w:eastAsia="標楷體" w:hAnsi="標楷體"/>
                <w:snapToGrid w:val="0"/>
                <w:szCs w:val="24"/>
              </w:rPr>
              <w:t>好，剛剛由值班人員</w:t>
            </w:r>
            <w:ins w:id="177" w:author="蔣佳吟" w:date="2021-11-01T13:22:00Z">
              <w:r w:rsidR="00467DAD">
                <w:rPr>
                  <w:rFonts w:ascii="標楷體" w:eastAsia="標楷體" w:hAnsi="標楷體" w:hint="eastAsia"/>
                  <w:snapToGrid w:val="0"/>
                  <w:szCs w:val="24"/>
                </w:rPr>
                <w:t>邱昭傑</w:t>
              </w:r>
            </w:ins>
            <w:del w:id="178" w:author="蔣佳吟" w:date="2021-11-01T13:22:00Z">
              <w:r w:rsidR="00671145" w:rsidDel="00467DAD">
                <w:rPr>
                  <w:rFonts w:ascii="標楷體" w:eastAsia="標楷體" w:hAnsi="標楷體"/>
                  <w:snapToGrid w:val="0"/>
                  <w:szCs w:val="24"/>
                </w:rPr>
                <w:delText>(XXX)</w:delText>
              </w:r>
            </w:del>
            <w:r w:rsidR="00671145">
              <w:rPr>
                <w:rFonts w:ascii="標楷體" w:eastAsia="標楷體" w:hAnsi="標楷體"/>
                <w:snapToGrid w:val="0"/>
                <w:szCs w:val="24"/>
              </w:rPr>
              <w:t>告知地震，造成本</w:t>
            </w:r>
            <w:r w:rsidR="00DD4029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</w:rPr>
              <w:t>處</w:t>
            </w:r>
            <w:r w:rsidR="00671145">
              <w:rPr>
                <w:rFonts w:ascii="標楷體" w:eastAsia="標楷體" w:hAnsi="標楷體"/>
                <w:snapToGrid w:val="0"/>
                <w:szCs w:val="24"/>
              </w:rPr>
              <w:t>電力中斷，目前正在了解原因中，請向上級</w:t>
            </w:r>
            <w:r w:rsidR="008121DB">
              <w:rPr>
                <w:rFonts w:ascii="標楷體" w:eastAsia="標楷體" w:hAnsi="標楷體" w:hint="eastAsia"/>
                <w:snapToGrid w:val="0"/>
                <w:szCs w:val="24"/>
              </w:rPr>
              <w:t>長官</w:t>
            </w:r>
            <w:r w:rsidR="00671145">
              <w:rPr>
                <w:rFonts w:ascii="標楷體" w:eastAsia="標楷體" w:hAnsi="標楷體"/>
                <w:snapToGrid w:val="0"/>
                <w:szCs w:val="24"/>
              </w:rPr>
              <w:t>報告。</w:t>
            </w:r>
          </w:p>
          <w:p w:rsidR="00131139" w:rsidRDefault="00131139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F75346" w:rsidRDefault="00783DA9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4</w:t>
            </w:r>
            <w:r w:rsidR="00E00431" w:rsidRPr="00E00431">
              <w:rPr>
                <w:rFonts w:ascii="標楷體" w:eastAsia="標楷體" w:hAnsi="標楷體" w:hint="eastAsia"/>
                <w:snapToGrid w:val="0"/>
                <w:szCs w:val="24"/>
              </w:rPr>
              <w:t>.</w:t>
            </w:r>
            <w:del w:id="179" w:author="蔣佳吟" w:date="2021-11-01T15:26:00Z">
              <w:r w:rsidR="00671145" w:rsidDel="004A36AE">
                <w:rPr>
                  <w:rFonts w:ascii="標楷體" w:eastAsia="標楷體" w:hAnsi="標楷體" w:hint="eastAsia"/>
                  <w:snapToGrid w:val="0"/>
                  <w:szCs w:val="24"/>
                </w:rPr>
                <w:delText>組長</w:delText>
              </w:r>
              <w:r w:rsidR="00E00431" w:rsidRPr="00E00431" w:rsidDel="004A36AE">
                <w:rPr>
                  <w:rFonts w:ascii="標楷體" w:eastAsia="標楷體" w:hAnsi="標楷體" w:hint="eastAsia"/>
                  <w:snapToGrid w:val="0"/>
                  <w:szCs w:val="24"/>
                </w:rPr>
                <w:delText>(</w:delText>
              </w:r>
            </w:del>
            <w:r w:rsidR="00671145">
              <w:rPr>
                <w:rFonts w:ascii="標楷體" w:eastAsia="標楷體" w:hAnsi="標楷體" w:hint="eastAsia"/>
                <w:snapToGrid w:val="0"/>
                <w:szCs w:val="24"/>
              </w:rPr>
              <w:t>吳</w:t>
            </w:r>
            <w:ins w:id="180" w:author="蔣佳吟" w:date="2021-11-01T16:02:00Z">
              <w:r w:rsidR="00005E1E" w:rsidRPr="00A14E52">
                <w:rPr>
                  <w:rFonts w:ascii="標楷體" w:eastAsia="標楷體" w:hAnsi="標楷體" w:hint="eastAsia"/>
                </w:rPr>
                <w:t>文傑</w:t>
              </w:r>
            </w:ins>
            <w:ins w:id="181" w:author="蔣佳吟" w:date="2021-11-01T15:27:00Z">
              <w:r w:rsidR="004A36AE">
                <w:rPr>
                  <w:rFonts w:ascii="標楷體" w:eastAsia="標楷體" w:hAnsi="標楷體" w:hint="eastAsia"/>
                  <w:snapToGrid w:val="0"/>
                  <w:szCs w:val="24"/>
                </w:rPr>
                <w:t>組長</w:t>
              </w:r>
            </w:ins>
            <w:del w:id="182" w:author="蔣佳吟" w:date="2021-11-01T15:26:00Z">
              <w:r w:rsidR="00671145" w:rsidDel="004A36AE">
                <w:rPr>
                  <w:rFonts w:ascii="標楷體" w:eastAsia="標楷體" w:hAnsi="標楷體" w:hint="eastAsia"/>
                  <w:snapToGrid w:val="0"/>
                  <w:szCs w:val="24"/>
                </w:rPr>
                <w:delText>文傑</w:delText>
              </w:r>
              <w:r w:rsidR="00E00431" w:rsidRPr="00E00431" w:rsidDel="004A36AE">
                <w:rPr>
                  <w:rFonts w:ascii="標楷體" w:eastAsia="標楷體" w:hAnsi="標楷體" w:hint="eastAsia"/>
                  <w:snapToGrid w:val="0"/>
                  <w:szCs w:val="24"/>
                </w:rPr>
                <w:delText>)</w:delText>
              </w:r>
            </w:del>
            <w:r w:rsidR="00E00431" w:rsidRPr="00E00431"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</w:p>
          <w:p w:rsidR="00A14E52" w:rsidRDefault="00B9119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好</w:t>
            </w:r>
            <w:r w:rsidR="00E00431" w:rsidRPr="00E00431">
              <w:rPr>
                <w:rFonts w:ascii="標楷體" w:eastAsia="標楷體" w:hAnsi="標楷體" w:hint="eastAsia"/>
                <w:snapToGrid w:val="0"/>
                <w:szCs w:val="24"/>
              </w:rPr>
              <w:t>，</w:t>
            </w:r>
            <w:r w:rsidR="00B53D98">
              <w:rPr>
                <w:rFonts w:ascii="標楷體" w:eastAsia="標楷體" w:hAnsi="標楷體" w:hint="eastAsia"/>
                <w:snapToGrid w:val="0"/>
                <w:szCs w:val="24"/>
              </w:rPr>
              <w:t>我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立即向上</w:t>
            </w:r>
            <w:r w:rsidR="005E57EC">
              <w:rPr>
                <w:rFonts w:ascii="標楷體" w:eastAsia="標楷體" w:hAnsi="標楷體" w:hint="eastAsia"/>
                <w:snapToGrid w:val="0"/>
                <w:szCs w:val="24"/>
              </w:rPr>
              <w:t>呈報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，請跟電機值班人員確認原因後，</w:t>
            </w:r>
            <w:r w:rsidR="00294412">
              <w:rPr>
                <w:rFonts w:ascii="標楷體" w:eastAsia="標楷體" w:hAnsi="標楷體" w:hint="eastAsia"/>
                <w:snapToGrid w:val="0"/>
                <w:szCs w:val="24"/>
              </w:rPr>
              <w:t>到</w:t>
            </w:r>
            <w:r w:rsidR="00294412" w:rsidRPr="00294412">
              <w:rPr>
                <w:rFonts w:ascii="標楷體" w:eastAsia="標楷體" w:hAnsi="標楷體" w:hint="eastAsia"/>
                <w:snapToGrid w:val="0"/>
                <w:szCs w:val="24"/>
              </w:rPr>
              <w:t>現場</w:t>
            </w:r>
          </w:p>
          <w:p w:rsidR="00B53D98" w:rsidRDefault="0029441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巡視，確認</w:t>
            </w:r>
            <w:r w:rsidR="00307F53">
              <w:rPr>
                <w:rFonts w:ascii="標楷體" w:eastAsia="標楷體" w:hAnsi="標楷體"/>
                <w:snapToGrid w:val="0"/>
                <w:szCs w:val="24"/>
              </w:rPr>
              <w:t>本組</w:t>
            </w:r>
            <w:r>
              <w:rPr>
                <w:rFonts w:ascii="標楷體" w:eastAsia="標楷體" w:hAnsi="標楷體"/>
                <w:snapToGrid w:val="0"/>
                <w:szCs w:val="24"/>
              </w:rPr>
              <w:t>供氣業務是否有中斷。</w:t>
            </w:r>
          </w:p>
          <w:p w:rsidR="00DD4029" w:rsidRDefault="00DD4029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B53D98" w:rsidRDefault="00D23653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lastRenderedPageBreak/>
              <w:t>(</w:t>
            </w:r>
            <w:ins w:id="183" w:author="蔣佳吟" w:date="2021-11-01T15:13:00Z">
              <w:r w:rsidR="00D5382B">
                <w:rPr>
                  <w:rFonts w:ascii="標楷體" w:eastAsia="標楷體" w:hAnsi="標楷體" w:hint="eastAsia"/>
                  <w:snapToGrid w:val="0"/>
                  <w:szCs w:val="24"/>
                </w:rPr>
                <w:t>電話向上報告中</w:t>
              </w:r>
            </w:ins>
            <w:del w:id="184" w:author="蔣佳吟" w:date="2021-11-01T15:13:00Z">
              <w:r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通訊軟體向上報告</w:delText>
              </w:r>
              <w:r w:rsidR="00D669FF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中</w:delText>
              </w:r>
            </w:del>
            <w:r>
              <w:rPr>
                <w:rFonts w:ascii="標楷體" w:eastAsia="標楷體" w:hAnsi="標楷體" w:hint="eastAsia"/>
                <w:snapToGrid w:val="0"/>
                <w:szCs w:val="24"/>
              </w:rPr>
              <w:t>)</w:t>
            </w:r>
          </w:p>
          <w:p w:rsidR="008B3B43" w:rsidRDefault="008B3B43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8B3B43" w:rsidRPr="008B3B43" w:rsidRDefault="008B3B43" w:rsidP="008B3B4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8B3B43">
              <w:rPr>
                <w:rFonts w:ascii="標楷體" w:eastAsia="標楷體" w:hAnsi="標楷體" w:hint="eastAsia"/>
                <w:snapToGrid w:val="0"/>
                <w:szCs w:val="24"/>
              </w:rPr>
              <w:t>5.電機值班人員(</w:t>
            </w:r>
            <w:ins w:id="185" w:author="蔣佳吟" w:date="2021-11-01T13:36:00Z">
              <w:r w:rsidR="00365F32">
                <w:rPr>
                  <w:rFonts w:ascii="標楷體" w:eastAsia="標楷體" w:hAnsi="標楷體" w:hint="eastAsia"/>
                  <w:snapToGrid w:val="0"/>
                  <w:szCs w:val="24"/>
                </w:rPr>
                <w:t>劉明峰</w:t>
              </w:r>
            </w:ins>
            <w:del w:id="186" w:author="蔣佳吟" w:date="2021-11-01T13:36:00Z">
              <w:r w:rsidRPr="008B3B43" w:rsidDel="00365F32">
                <w:rPr>
                  <w:rFonts w:ascii="標楷體" w:eastAsia="標楷體" w:hAnsi="標楷體" w:hint="eastAsia"/>
                  <w:snapToGrid w:val="0"/>
                  <w:szCs w:val="24"/>
                </w:rPr>
                <w:delText>XXX</w:delText>
              </w:r>
            </w:del>
            <w:r w:rsidRPr="008B3B43">
              <w:rPr>
                <w:rFonts w:ascii="標楷體" w:eastAsia="標楷體" w:hAnsi="標楷體" w:hint="eastAsia"/>
                <w:snapToGrid w:val="0"/>
                <w:szCs w:val="24"/>
              </w:rPr>
              <w:t>)</w:t>
            </w:r>
            <w:ins w:id="187" w:author="蔣佳吟" w:date="2021-11-01T15:46:00Z">
              <w:r w:rsidR="00CC2F8B" w:rsidRPr="009D2702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t>(</w:t>
              </w:r>
              <w:r w:rsidR="00CC2F8B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電機</w:t>
              </w:r>
              <w:r w:rsidR="00CC2F8B" w:rsidRPr="009D2702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t>值班人員致電</w:t>
              </w:r>
            </w:ins>
            <w:ins w:id="188" w:author="蔣佳吟" w:date="2021-11-01T15:47:00Z">
              <w:r w:rsidR="00CC2F8B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中控室值班人員</w:t>
              </w:r>
            </w:ins>
            <w:ins w:id="189" w:author="蔣佳吟" w:date="2021-11-01T15:46:00Z">
              <w:r w:rsidR="00CC2F8B" w:rsidRPr="009D2702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t>)</w:t>
              </w:r>
            </w:ins>
            <w:r w:rsidRPr="008B3B43"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</w:p>
          <w:p w:rsidR="00D32B94" w:rsidRDefault="0061323F" w:rsidP="00D32B94">
            <w:pPr>
              <w:snapToGrid w:val="0"/>
              <w:rPr>
                <w:ins w:id="190" w:author="蔣佳吟" w:date="2021-11-01T13:11:00Z"/>
                <w:rFonts w:ascii="標楷體" w:eastAsia="標楷體" w:hAnsi="標楷體"/>
                <w:snapToGrid w:val="0"/>
                <w:color w:val="000000" w:themeColor="text1"/>
                <w:szCs w:val="24"/>
              </w:rPr>
            </w:pPr>
            <w:ins w:id="191" w:author="蔣佳吟" w:date="2021-11-01T11:59:00Z"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柴油發電機</w:t>
              </w:r>
            </w:ins>
            <w:ins w:id="192" w:author="蔣佳吟" w:date="2021-11-01T12:00:00Z"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內部柴油</w:t>
              </w:r>
            </w:ins>
            <w:ins w:id="193" w:author="蔣佳吟" w:date="2021-11-01T12:07:00Z">
              <w:r w:rsidR="00E9342C">
                <w:rPr>
                  <w:rFonts w:ascii="標楷體" w:eastAsia="標楷體" w:hAnsi="標楷體" w:hint="eastAsia"/>
                  <w:snapToGrid w:val="0"/>
                  <w:szCs w:val="24"/>
                </w:rPr>
                <w:t>足夠，目前柴油發電機運作無虞</w:t>
              </w:r>
            </w:ins>
            <w:ins w:id="194" w:author="蔣佳吟" w:date="2021-11-01T13:11:00Z">
              <w:r w:rsidR="00D32B94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，已經恢復供電。</w:t>
              </w:r>
            </w:ins>
          </w:p>
          <w:p w:rsidR="008B3B43" w:rsidRPr="00DA0ACD" w:rsidDel="0061323F" w:rsidRDefault="008B3B43" w:rsidP="008B3B43">
            <w:pPr>
              <w:snapToGrid w:val="0"/>
              <w:rPr>
                <w:del w:id="195" w:author="蔣佳吟" w:date="2021-11-01T11:57:00Z"/>
                <w:rFonts w:ascii="標楷體" w:eastAsia="標楷體" w:hAnsi="標楷體"/>
                <w:snapToGrid w:val="0"/>
                <w:color w:val="000000" w:themeColor="text1"/>
                <w:szCs w:val="24"/>
                <w:rPrChange w:id="196" w:author="莊珮歆" w:date="2021-10-29T14:20:00Z">
                  <w:rPr>
                    <w:del w:id="197" w:author="蔣佳吟" w:date="2021-11-01T11:57:00Z"/>
                    <w:rFonts w:ascii="標楷體" w:eastAsia="標楷體" w:hAnsi="標楷體"/>
                    <w:snapToGrid w:val="0"/>
                    <w:szCs w:val="24"/>
                  </w:rPr>
                </w:rPrChange>
              </w:rPr>
            </w:pPr>
            <w:del w:id="198" w:author="蔣佳吟" w:date="2021-11-01T11:57:00Z">
              <w:r w:rsidRPr="008B3B43" w:rsidDel="0061323F">
                <w:rPr>
                  <w:rFonts w:ascii="標楷體" w:eastAsia="標楷體" w:hAnsi="標楷體" w:hint="eastAsia"/>
                  <w:snapToGrid w:val="0"/>
                  <w:szCs w:val="24"/>
                </w:rPr>
                <w:delText>中控室收到請回答，剛從台電得知因雨後，土壤流失又發生地震造成台電電塔倒塌，為了確保本處供電穩定，經聯繫台電，已獲得台電人員同意將供電迴路切換至霄南油</w:delText>
              </w:r>
              <w:r w:rsidRPr="00DA0ACD" w:rsidDel="0061323F">
                <w:rPr>
                  <w:rFonts w:ascii="標楷體" w:eastAsia="標楷體" w:hAnsi="標楷體" w:hint="eastAsia"/>
                  <w:snapToGrid w:val="0"/>
                  <w:szCs w:val="24"/>
                </w:rPr>
                <w:delText>通線</w:delText>
              </w:r>
              <w:r w:rsidRPr="00DA0ACD" w:rsidDel="0061323F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199" w:author="莊珮歆" w:date="2021-10-29T14:20:00Z">
                    <w:rPr>
                      <w:rFonts w:ascii="標楷體" w:eastAsia="標楷體" w:hAnsi="標楷體"/>
                      <w:snapToGrid w:val="0"/>
                      <w:szCs w:val="24"/>
                    </w:rPr>
                  </w:rPrChange>
                </w:rPr>
                <w:delText>(</w:delText>
              </w:r>
              <w:r w:rsidRPr="00DA0ACD" w:rsidDel="0061323F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  <w:rPrChange w:id="200" w:author="莊珮歆" w:date="2021-10-29T14:20:00Z">
                    <w:rPr>
                      <w:rFonts w:ascii="標楷體" w:eastAsia="標楷體" w:hAnsi="標楷體" w:hint="eastAsia"/>
                      <w:snapToGrid w:val="0"/>
                      <w:szCs w:val="24"/>
                      <w:highlight w:val="yellow"/>
                    </w:rPr>
                  </w:rPrChange>
                </w:rPr>
                <w:delText>地下</w:delText>
              </w:r>
              <w:r w:rsidR="00B9025F" w:rsidRPr="00DA0ACD" w:rsidDel="0061323F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201" w:author="莊珮歆" w:date="2021-10-29T14:20:00Z">
                    <w:rPr>
                      <w:rFonts w:ascii="標楷體" w:eastAsia="標楷體" w:hAnsi="標楷體"/>
                      <w:snapToGrid w:val="0"/>
                      <w:color w:val="FF0000"/>
                      <w:szCs w:val="24"/>
                      <w:highlight w:val="yellow"/>
                    </w:rPr>
                  </w:rPrChange>
                </w:rPr>
                <w:delText>電</w:delText>
              </w:r>
              <w:r w:rsidRPr="00DA0ACD" w:rsidDel="0061323F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  <w:rPrChange w:id="202" w:author="莊珮歆" w:date="2021-10-29T14:20:00Z">
                    <w:rPr>
                      <w:rFonts w:ascii="標楷體" w:eastAsia="標楷體" w:hAnsi="標楷體" w:hint="eastAsia"/>
                      <w:snapToGrid w:val="0"/>
                      <w:szCs w:val="24"/>
                      <w:highlight w:val="yellow"/>
                    </w:rPr>
                  </w:rPrChange>
                </w:rPr>
                <w:delText>纜</w:delText>
              </w:r>
              <w:r w:rsidRPr="00DA0ACD" w:rsidDel="0061323F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203" w:author="莊珮歆" w:date="2021-10-29T14:20:00Z">
                    <w:rPr>
                      <w:rFonts w:ascii="標楷體" w:eastAsia="標楷體" w:hAnsi="標楷體"/>
                      <w:snapToGrid w:val="0"/>
                      <w:szCs w:val="24"/>
                    </w:rPr>
                  </w:rPrChange>
                </w:rPr>
                <w:delText>)，請確保本</w:delText>
              </w:r>
              <w:r w:rsidR="00DD4029" w:rsidRPr="00DA0ACD" w:rsidDel="0061323F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  <w:rPrChange w:id="204" w:author="莊珮歆" w:date="2021-10-29T14:20:00Z">
                    <w:rPr>
                      <w:rFonts w:ascii="標楷體" w:eastAsia="標楷體" w:hAnsi="標楷體" w:hint="eastAsia"/>
                      <w:snapToGrid w:val="0"/>
                      <w:szCs w:val="24"/>
                    </w:rPr>
                  </w:rPrChange>
                </w:rPr>
                <w:delText>處</w:delText>
              </w:r>
              <w:r w:rsidRPr="00DA0ACD" w:rsidDel="0061323F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  <w:rPrChange w:id="205" w:author="莊珮歆" w:date="2021-10-29T14:20:00Z">
                    <w:rPr>
                      <w:rFonts w:ascii="標楷體" w:eastAsia="標楷體" w:hAnsi="標楷體" w:hint="eastAsia"/>
                      <w:snapToGrid w:val="0"/>
                      <w:szCs w:val="24"/>
                    </w:rPr>
                  </w:rPrChange>
                </w:rPr>
                <w:delText>注產業務是否有異常，我已通知領班，請領班通知修護組組長，再請組長利用通訊軟體通報給上級主管。</w:delText>
              </w:r>
            </w:del>
          </w:p>
          <w:p w:rsidR="008B3B43" w:rsidRPr="00DA0ACD" w:rsidDel="00D5382B" w:rsidRDefault="008B3B43" w:rsidP="008B3B43">
            <w:pPr>
              <w:snapToGrid w:val="0"/>
              <w:rPr>
                <w:del w:id="206" w:author="蔣佳吟" w:date="2021-11-01T15:08:00Z"/>
                <w:rFonts w:ascii="標楷體" w:eastAsia="標楷體" w:hAnsi="標楷體"/>
                <w:snapToGrid w:val="0"/>
                <w:color w:val="000000" w:themeColor="text1"/>
                <w:szCs w:val="24"/>
                <w:rPrChange w:id="207" w:author="莊珮歆" w:date="2021-10-29T14:20:00Z">
                  <w:rPr>
                    <w:del w:id="208" w:author="蔣佳吟" w:date="2021-11-01T15:08:00Z"/>
                    <w:rFonts w:ascii="標楷體" w:eastAsia="標楷體" w:hAnsi="標楷體"/>
                    <w:snapToGrid w:val="0"/>
                    <w:szCs w:val="24"/>
                  </w:rPr>
                </w:rPrChange>
              </w:rPr>
            </w:pPr>
          </w:p>
          <w:p w:rsidR="00E9342C" w:rsidRDefault="00E9342C" w:rsidP="008B3B43">
            <w:pPr>
              <w:snapToGrid w:val="0"/>
              <w:rPr>
                <w:ins w:id="209" w:author="蔣佳吟" w:date="2021-11-01T12:08:00Z"/>
                <w:rFonts w:ascii="標楷體" w:eastAsia="標楷體" w:hAnsi="標楷體" w:hint="eastAsia"/>
                <w:snapToGrid w:val="0"/>
                <w:color w:val="000000" w:themeColor="text1"/>
                <w:szCs w:val="24"/>
              </w:rPr>
            </w:pPr>
          </w:p>
          <w:p w:rsidR="008B3B43" w:rsidRPr="00DA0ACD" w:rsidRDefault="008B3B43" w:rsidP="008B3B43">
            <w:pPr>
              <w:snapToGrid w:val="0"/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210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</w:pPr>
            <w:r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211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t>6.中控室值班人員</w:t>
            </w:r>
            <w:ins w:id="212" w:author="蔣佳吟" w:date="2021-11-01T13:37:00Z">
              <w:r w:rsidR="00365F32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(</w:t>
              </w:r>
            </w:ins>
            <w:ins w:id="213" w:author="蔣佳吟" w:date="2021-11-01T13:23:00Z">
              <w:r w:rsidR="00467DAD">
                <w:rPr>
                  <w:rFonts w:ascii="標楷體" w:eastAsia="標楷體" w:hAnsi="標楷體" w:hint="eastAsia"/>
                  <w:snapToGrid w:val="0"/>
                  <w:szCs w:val="24"/>
                </w:rPr>
                <w:t>邱昭傑</w:t>
              </w:r>
            </w:ins>
            <w:ins w:id="214" w:author="蔣佳吟" w:date="2021-11-01T13:37:00Z">
              <w:r w:rsidR="00365F32">
                <w:rPr>
                  <w:rFonts w:ascii="標楷體" w:eastAsia="標楷體" w:hAnsi="標楷體" w:hint="eastAsia"/>
                  <w:snapToGrid w:val="0"/>
                  <w:szCs w:val="24"/>
                </w:rPr>
                <w:t>)</w:t>
              </w:r>
            </w:ins>
            <w:del w:id="215" w:author="蔣佳吟" w:date="2021-11-01T13:23:00Z">
              <w:r w:rsidRPr="00DA0ACD" w:rsidDel="00467DAD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216" w:author="莊珮歆" w:date="2021-10-29T14:20:00Z">
                    <w:rPr>
                      <w:rFonts w:ascii="標楷體" w:eastAsia="標楷體" w:hAnsi="標楷體"/>
                      <w:snapToGrid w:val="0"/>
                      <w:szCs w:val="24"/>
                    </w:rPr>
                  </w:rPrChange>
                </w:rPr>
                <w:delText>(XXX)</w:delText>
              </w:r>
            </w:del>
            <w:r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217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t>:</w:t>
            </w:r>
          </w:p>
          <w:p w:rsidR="008B3B43" w:rsidRPr="00DA0ACD" w:rsidRDefault="008B3B43" w:rsidP="008B3B43">
            <w:pPr>
              <w:snapToGrid w:val="0"/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218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</w:pPr>
            <w:r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  <w:rPrChange w:id="219" w:author="莊珮歆" w:date="2021-10-29T14:20:00Z">
                  <w:rPr>
                    <w:rFonts w:ascii="標楷體" w:eastAsia="標楷體" w:hAnsi="標楷體" w:hint="eastAsia"/>
                    <w:snapToGrid w:val="0"/>
                    <w:szCs w:val="24"/>
                  </w:rPr>
                </w:rPrChange>
              </w:rPr>
              <w:t>收到，</w:t>
            </w:r>
            <w:del w:id="220" w:author="蔣佳吟" w:date="2021-11-01T13:11:00Z">
              <w:r w:rsidRPr="00DA0ACD" w:rsidDel="00D32B94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  <w:rPrChange w:id="221" w:author="莊珮歆" w:date="2021-10-29T14:20:00Z">
                    <w:rPr>
                      <w:rFonts w:ascii="標楷體" w:eastAsia="標楷體" w:hAnsi="標楷體" w:hint="eastAsia"/>
                      <w:snapToGrid w:val="0"/>
                      <w:szCs w:val="24"/>
                    </w:rPr>
                  </w:rPrChange>
                </w:rPr>
                <w:delText>目前確認中，</w:delText>
              </w:r>
            </w:del>
            <w:r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  <w:rPrChange w:id="222" w:author="莊珮歆" w:date="2021-10-29T14:20:00Z">
                  <w:rPr>
                    <w:rFonts w:ascii="標楷體" w:eastAsia="標楷體" w:hAnsi="標楷體" w:hint="eastAsia"/>
                    <w:snapToGrid w:val="0"/>
                    <w:szCs w:val="24"/>
                  </w:rPr>
                </w:rPrChange>
              </w:rPr>
              <w:t>並告知</w:t>
            </w:r>
            <w:del w:id="223" w:author="蔣佳吟" w:date="2021-11-01T13:11:00Z">
              <w:r w:rsidRPr="00DA0ACD" w:rsidDel="000F46B1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  <w:rPrChange w:id="224" w:author="莊珮歆" w:date="2021-10-29T14:20:00Z">
                    <w:rPr>
                      <w:rFonts w:ascii="標楷體" w:eastAsia="標楷體" w:hAnsi="標楷體" w:hint="eastAsia"/>
                      <w:snapToGrid w:val="0"/>
                      <w:szCs w:val="24"/>
                    </w:rPr>
                  </w:rPrChange>
                </w:rPr>
                <w:delText>值班</w:delText>
              </w:r>
            </w:del>
            <w:ins w:id="225" w:author="蔣佳吟" w:date="2021-11-01T13:11:00Z">
              <w:r w:rsidR="000F46B1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黃建盛</w:t>
              </w:r>
            </w:ins>
            <w:r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  <w:rPrChange w:id="226" w:author="莊珮歆" w:date="2021-10-29T14:20:00Z">
                  <w:rPr>
                    <w:rFonts w:ascii="標楷體" w:eastAsia="標楷體" w:hAnsi="標楷體" w:hint="eastAsia"/>
                    <w:snapToGrid w:val="0"/>
                    <w:szCs w:val="24"/>
                  </w:rPr>
                </w:rPrChange>
              </w:rPr>
              <w:t>工程師。</w:t>
            </w:r>
          </w:p>
          <w:p w:rsidR="008B3B43" w:rsidRPr="00DA0ACD" w:rsidDel="00D5382B" w:rsidRDefault="008B3B43" w:rsidP="008B3B43">
            <w:pPr>
              <w:snapToGrid w:val="0"/>
              <w:rPr>
                <w:del w:id="227" w:author="蔣佳吟" w:date="2021-11-01T15:08:00Z"/>
                <w:rFonts w:ascii="標楷體" w:eastAsia="標楷體" w:hAnsi="標楷體"/>
                <w:snapToGrid w:val="0"/>
                <w:color w:val="000000" w:themeColor="text1"/>
                <w:szCs w:val="24"/>
                <w:rPrChange w:id="228" w:author="莊珮歆" w:date="2021-10-29T14:20:00Z">
                  <w:rPr>
                    <w:del w:id="229" w:author="蔣佳吟" w:date="2021-11-01T15:08:00Z"/>
                    <w:rFonts w:ascii="標楷體" w:eastAsia="標楷體" w:hAnsi="標楷體"/>
                    <w:snapToGrid w:val="0"/>
                    <w:szCs w:val="24"/>
                  </w:rPr>
                </w:rPrChange>
              </w:rPr>
            </w:pPr>
          </w:p>
          <w:p w:rsidR="00E9342C" w:rsidRDefault="00E9342C" w:rsidP="008B3B43">
            <w:pPr>
              <w:snapToGrid w:val="0"/>
              <w:rPr>
                <w:ins w:id="230" w:author="蔣佳吟" w:date="2021-11-01T12:09:00Z"/>
                <w:rFonts w:ascii="標楷體" w:eastAsia="標楷體" w:hAnsi="標楷體" w:hint="eastAsia"/>
                <w:snapToGrid w:val="0"/>
                <w:color w:val="000000" w:themeColor="text1"/>
                <w:szCs w:val="24"/>
              </w:rPr>
            </w:pPr>
          </w:p>
          <w:p w:rsidR="008B3B43" w:rsidRPr="00DA0ACD" w:rsidRDefault="008B3B43" w:rsidP="008B3B43">
            <w:pPr>
              <w:snapToGrid w:val="0"/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231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</w:pPr>
            <w:r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232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t>7.中控室值班人員</w:t>
            </w:r>
            <w:ins w:id="233" w:author="蔣佳吟" w:date="2021-11-01T13:37:00Z">
              <w:r w:rsidR="00365F32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(</w:t>
              </w:r>
            </w:ins>
            <w:ins w:id="234" w:author="蔣佳吟" w:date="2021-11-01T13:23:00Z">
              <w:r w:rsidR="00467DAD">
                <w:rPr>
                  <w:rFonts w:ascii="標楷體" w:eastAsia="標楷體" w:hAnsi="標楷體" w:hint="eastAsia"/>
                  <w:snapToGrid w:val="0"/>
                  <w:szCs w:val="24"/>
                </w:rPr>
                <w:t>邱昭傑</w:t>
              </w:r>
            </w:ins>
            <w:ins w:id="235" w:author="蔣佳吟" w:date="2021-11-01T13:37:00Z">
              <w:r w:rsidR="00365F32">
                <w:rPr>
                  <w:rFonts w:ascii="標楷體" w:eastAsia="標楷體" w:hAnsi="標楷體" w:hint="eastAsia"/>
                  <w:snapToGrid w:val="0"/>
                  <w:szCs w:val="24"/>
                </w:rPr>
                <w:t>)</w:t>
              </w:r>
            </w:ins>
            <w:del w:id="236" w:author="蔣佳吟" w:date="2021-11-01T13:23:00Z">
              <w:r w:rsidRPr="00DA0ACD" w:rsidDel="00467DAD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237" w:author="莊珮歆" w:date="2021-10-29T14:20:00Z">
                    <w:rPr>
                      <w:rFonts w:ascii="標楷體" w:eastAsia="標楷體" w:hAnsi="標楷體"/>
                      <w:snapToGrid w:val="0"/>
                      <w:szCs w:val="24"/>
                    </w:rPr>
                  </w:rPrChange>
                </w:rPr>
                <w:delText>(XXX)</w:delText>
              </w:r>
            </w:del>
            <w:r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238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t>: (中控室值班人員致電</w:t>
            </w:r>
            <w:del w:id="239" w:author="蔣佳吟" w:date="2021-11-01T13:23:00Z">
              <w:r w:rsidRPr="00DA0ACD" w:rsidDel="00467DAD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240" w:author="莊珮歆" w:date="2021-10-29T14:20:00Z">
                    <w:rPr>
                      <w:rFonts w:ascii="標楷體" w:eastAsia="標楷體" w:hAnsi="標楷體"/>
                      <w:snapToGrid w:val="0"/>
                      <w:szCs w:val="24"/>
                    </w:rPr>
                  </w:rPrChange>
                </w:rPr>
                <w:delText>值班</w:delText>
              </w:r>
            </w:del>
            <w:r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241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t>工程師)</w:t>
            </w:r>
          </w:p>
          <w:p w:rsidR="00E9342C" w:rsidRDefault="008B3B43" w:rsidP="008B3B43">
            <w:pPr>
              <w:snapToGrid w:val="0"/>
              <w:rPr>
                <w:ins w:id="242" w:author="蔣佳吟" w:date="2021-11-01T12:09:00Z"/>
                <w:rFonts w:ascii="標楷體" w:eastAsia="標楷體" w:hAnsi="標楷體"/>
                <w:snapToGrid w:val="0"/>
                <w:color w:val="000000" w:themeColor="text1"/>
                <w:szCs w:val="24"/>
              </w:rPr>
            </w:pPr>
            <w:del w:id="243" w:author="蔣佳吟" w:date="2021-11-01T11:56:00Z">
              <w:r w:rsidRPr="00DA0ACD" w:rsidDel="008E454E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244" w:author="莊珮歆" w:date="2021-10-29T14:20:00Z">
                    <w:rPr>
                      <w:rFonts w:ascii="標楷體" w:eastAsia="標楷體" w:hAnsi="標楷體"/>
                      <w:snapToGrid w:val="0"/>
                      <w:szCs w:val="24"/>
                    </w:rPr>
                  </w:rPrChange>
                </w:rPr>
                <w:delText>(</w:delText>
              </w:r>
            </w:del>
            <w:ins w:id="245" w:author="蔣佳吟" w:date="2021-11-01T11:56:00Z">
              <w:r w:rsidR="008E454E">
                <w:rPr>
                  <w:rFonts w:ascii="標楷體" w:eastAsia="標楷體" w:hAnsi="標楷體" w:hint="eastAsia"/>
                </w:rPr>
                <w:t>黃</w:t>
              </w:r>
            </w:ins>
            <w:ins w:id="246" w:author="蔣佳吟" w:date="2021-11-01T15:27:00Z">
              <w:r w:rsidR="004A36AE">
                <w:rPr>
                  <w:rFonts w:ascii="標楷體" w:eastAsia="標楷體" w:hAnsi="標楷體" w:hint="eastAsia"/>
                </w:rPr>
                <w:t>建盛</w:t>
              </w:r>
            </w:ins>
            <w:del w:id="247" w:author="蔣佳吟" w:date="2021-11-01T11:56:00Z">
              <w:r w:rsidRPr="00DA0ACD" w:rsidDel="008E454E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248" w:author="莊珮歆" w:date="2021-10-29T14:20:00Z">
                    <w:rPr>
                      <w:rFonts w:ascii="標楷體" w:eastAsia="標楷體" w:hAnsi="標楷體"/>
                      <w:snapToGrid w:val="0"/>
                      <w:szCs w:val="24"/>
                    </w:rPr>
                  </w:rPrChange>
                </w:rPr>
                <w:delText>XXX)</w:delText>
              </w:r>
            </w:del>
            <w:r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249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t>工程師你好，目前由電機值班人員</w:t>
            </w:r>
            <w:ins w:id="250" w:author="蔣佳吟" w:date="2021-11-01T15:27:00Z">
              <w:r w:rsidR="004A36AE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確認</w:t>
              </w:r>
            </w:ins>
            <w:ins w:id="251" w:author="蔣佳吟" w:date="2021-11-01T15:28:00Z">
              <w:r w:rsidR="007E2FCD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後得知</w:t>
              </w:r>
            </w:ins>
            <w:del w:id="252" w:author="蔣佳吟" w:date="2021-11-01T15:27:00Z">
              <w:r w:rsidRPr="00DA0ACD" w:rsidDel="004A36AE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253" w:author="莊珮歆" w:date="2021-10-29T14:20:00Z">
                    <w:rPr>
                      <w:rFonts w:ascii="標楷體" w:eastAsia="標楷體" w:hAnsi="標楷體"/>
                      <w:snapToGrid w:val="0"/>
                      <w:szCs w:val="24"/>
                    </w:rPr>
                  </w:rPrChange>
                </w:rPr>
                <w:delText>得知</w:delText>
              </w:r>
            </w:del>
            <w:r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254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t>，</w:t>
            </w:r>
            <w:ins w:id="255" w:author="蔣佳吟" w:date="2021-11-01T13:12:00Z">
              <w:r w:rsidR="005A09C9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柴油發電機柴油充足，</w:t>
              </w:r>
            </w:ins>
            <w:ins w:id="256" w:author="蔣佳吟" w:date="2021-11-01T12:09:00Z">
              <w:r w:rsidR="005A09C9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本處</w:t>
              </w:r>
            </w:ins>
            <w:ins w:id="257" w:author="蔣佳吟" w:date="2021-11-01T13:12:00Z">
              <w:r w:rsidR="005A09C9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可穩定供電</w:t>
              </w:r>
            </w:ins>
            <w:ins w:id="258" w:author="蔣佳吟" w:date="2021-11-01T12:48:00Z">
              <w:r w:rsidR="00DF7EE2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。</w:t>
              </w:r>
            </w:ins>
          </w:p>
          <w:p w:rsidR="008B3B43" w:rsidRPr="008B3B43" w:rsidDel="00E9342C" w:rsidRDefault="00E9342C" w:rsidP="008B3B43">
            <w:pPr>
              <w:snapToGrid w:val="0"/>
              <w:rPr>
                <w:del w:id="259" w:author="蔣佳吟" w:date="2021-11-01T12:08:00Z"/>
                <w:rFonts w:ascii="標楷體" w:eastAsia="標楷體" w:hAnsi="標楷體"/>
                <w:snapToGrid w:val="0"/>
                <w:szCs w:val="24"/>
              </w:rPr>
            </w:pPr>
            <w:ins w:id="260" w:author="蔣佳吟" w:date="2021-11-01T12:08:00Z">
              <w:r w:rsidRPr="00DA0ACD" w:rsidDel="00E9342C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261" w:author="莊珮歆" w:date="2021-10-29T14:20:00Z">
                    <w:rPr>
                      <w:rFonts w:ascii="標楷體" w:eastAsia="標楷體" w:hAnsi="標楷體"/>
                      <w:snapToGrid w:val="0"/>
                      <w:color w:val="000000" w:themeColor="text1"/>
                      <w:szCs w:val="24"/>
                    </w:rPr>
                  </w:rPrChange>
                </w:rPr>
                <w:t xml:space="preserve"> </w:t>
              </w:r>
            </w:ins>
            <w:del w:id="262" w:author="蔣佳吟" w:date="2021-11-01T12:08:00Z">
              <w:r w:rsidR="008B3B43" w:rsidRPr="00DA0ACD" w:rsidDel="00E9342C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263" w:author="莊珮歆" w:date="2021-10-29T14:20:00Z">
                    <w:rPr>
                      <w:rFonts w:ascii="標楷體" w:eastAsia="標楷體" w:hAnsi="標楷體"/>
                      <w:snapToGrid w:val="0"/>
                      <w:szCs w:val="24"/>
                    </w:rPr>
                  </w:rPrChange>
                </w:rPr>
                <w:delText>因台電電塔倒塌才造成跳電，目前電機值班人員已經</w:delText>
              </w:r>
              <w:r w:rsidR="00B9025F" w:rsidRPr="00DA0ACD" w:rsidDel="00E9342C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  <w:rPrChange w:id="264" w:author="莊珮歆" w:date="2021-10-29T14:20:00Z">
                    <w:rPr>
                      <w:rFonts w:ascii="標楷體" w:eastAsia="標楷體" w:hAnsi="標楷體" w:hint="eastAsia"/>
                      <w:snapToGrid w:val="0"/>
                      <w:color w:val="FF0000"/>
                      <w:szCs w:val="24"/>
                      <w:highlight w:val="yellow"/>
                    </w:rPr>
                  </w:rPrChange>
                </w:rPr>
                <w:delText>將</w:delText>
              </w:r>
              <w:r w:rsidR="008B3B43" w:rsidRPr="00DA0ACD" w:rsidDel="00E9342C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  <w:rPrChange w:id="265" w:author="莊珮歆" w:date="2021-10-29T14:20:00Z">
                    <w:rPr>
                      <w:rFonts w:ascii="標楷體" w:eastAsia="標楷體" w:hAnsi="標楷體" w:hint="eastAsia"/>
                      <w:snapToGrid w:val="0"/>
                      <w:szCs w:val="24"/>
                    </w:rPr>
                  </w:rPrChange>
                </w:rPr>
                <w:delText>迴</w:delText>
              </w:r>
              <w:r w:rsidR="008B3B43" w:rsidRPr="00DA0ACD" w:rsidDel="00E9342C">
                <w:rPr>
                  <w:rFonts w:ascii="標楷體" w:eastAsia="標楷體" w:hAnsi="標楷體" w:hint="eastAsia"/>
                  <w:snapToGrid w:val="0"/>
                  <w:szCs w:val="24"/>
                </w:rPr>
                <w:delText>路</w:delText>
              </w:r>
              <w:r w:rsidR="008B3B43" w:rsidRPr="008B3B43" w:rsidDel="00E9342C">
                <w:rPr>
                  <w:rFonts w:ascii="標楷體" w:eastAsia="標楷體" w:hAnsi="標楷體" w:hint="eastAsia"/>
                  <w:snapToGrid w:val="0"/>
                  <w:szCs w:val="24"/>
                </w:rPr>
                <w:delText>切至第二迴路，確保本區供電穩定。</w:delText>
              </w:r>
            </w:del>
          </w:p>
          <w:p w:rsidR="008B3B43" w:rsidRPr="008B3B43" w:rsidDel="00D5382B" w:rsidRDefault="008B3B43" w:rsidP="008B3B43">
            <w:pPr>
              <w:snapToGrid w:val="0"/>
              <w:rPr>
                <w:del w:id="266" w:author="蔣佳吟" w:date="2021-11-01T15:08:00Z"/>
                <w:rFonts w:ascii="標楷體" w:eastAsia="標楷體" w:hAnsi="標楷體"/>
                <w:snapToGrid w:val="0"/>
                <w:szCs w:val="24"/>
              </w:rPr>
            </w:pPr>
          </w:p>
          <w:p w:rsidR="00E9342C" w:rsidRDefault="00E9342C" w:rsidP="008B3B43">
            <w:pPr>
              <w:snapToGrid w:val="0"/>
              <w:rPr>
                <w:ins w:id="267" w:author="蔣佳吟" w:date="2021-11-01T12:09:00Z"/>
                <w:rFonts w:ascii="標楷體" w:eastAsia="標楷體" w:hAnsi="標楷體" w:hint="eastAsia"/>
                <w:snapToGrid w:val="0"/>
                <w:szCs w:val="24"/>
              </w:rPr>
            </w:pPr>
          </w:p>
          <w:p w:rsidR="008B3B43" w:rsidRPr="008B3B43" w:rsidRDefault="008B3B43" w:rsidP="008B3B4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8B3B43">
              <w:rPr>
                <w:rFonts w:ascii="標楷體" w:eastAsia="標楷體" w:hAnsi="標楷體" w:hint="eastAsia"/>
                <w:snapToGrid w:val="0"/>
                <w:szCs w:val="24"/>
              </w:rPr>
              <w:t>8.</w:t>
            </w:r>
            <w:del w:id="268" w:author="蔣佳吟" w:date="2021-11-01T11:49:00Z">
              <w:r w:rsidRPr="008B3B43" w:rsidDel="008E454E">
                <w:rPr>
                  <w:rFonts w:ascii="標楷體" w:eastAsia="標楷體" w:hAnsi="標楷體" w:hint="eastAsia"/>
                  <w:snapToGrid w:val="0"/>
                  <w:szCs w:val="24"/>
                </w:rPr>
                <w:delText>值班</w:delText>
              </w:r>
            </w:del>
            <w:del w:id="269" w:author="蔣佳吟" w:date="2021-11-01T15:28:00Z">
              <w:r w:rsidRPr="008B3B43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工程師(</w:delText>
              </w:r>
            </w:del>
            <w:ins w:id="270" w:author="蔣佳吟" w:date="2021-11-01T11:56:00Z">
              <w:r w:rsidR="0061323F">
                <w:rPr>
                  <w:rFonts w:ascii="標楷體" w:eastAsia="標楷體" w:hAnsi="標楷體" w:hint="eastAsia"/>
                </w:rPr>
                <w:t>黃建盛</w:t>
              </w:r>
            </w:ins>
            <w:del w:id="271" w:author="蔣佳吟" w:date="2021-11-01T11:56:00Z">
              <w:r w:rsidRPr="008B3B43" w:rsidDel="0061323F">
                <w:rPr>
                  <w:rFonts w:ascii="標楷體" w:eastAsia="標楷體" w:hAnsi="標楷體" w:hint="eastAsia"/>
                  <w:snapToGrid w:val="0"/>
                  <w:szCs w:val="24"/>
                </w:rPr>
                <w:delText>XXX</w:delText>
              </w:r>
            </w:del>
            <w:ins w:id="272" w:author="蔣佳吟" w:date="2021-11-01T15:28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工程師</w:t>
              </w:r>
            </w:ins>
            <w:del w:id="273" w:author="蔣佳吟" w:date="2021-11-01T15:28:00Z">
              <w:r w:rsidRPr="008B3B43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)</w:delText>
              </w:r>
            </w:del>
            <w:r w:rsidRPr="008B3B43"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</w:p>
          <w:p w:rsidR="008B3B43" w:rsidRPr="008B3B43" w:rsidRDefault="008B3B43" w:rsidP="008B3B4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8B3B43">
              <w:rPr>
                <w:rFonts w:ascii="標楷體" w:eastAsia="標楷體" w:hAnsi="標楷體" w:hint="eastAsia"/>
                <w:snapToGrid w:val="0"/>
                <w:szCs w:val="24"/>
              </w:rPr>
              <w:t>謝謝</w:t>
            </w:r>
            <w:del w:id="274" w:author="蔣佳吟" w:date="2021-11-01T13:24:00Z">
              <w:r w:rsidRPr="008B3B43" w:rsidDel="00467DAD">
                <w:rPr>
                  <w:rFonts w:ascii="標楷體" w:eastAsia="標楷體" w:hAnsi="標楷體" w:hint="eastAsia"/>
                  <w:snapToGrid w:val="0"/>
                  <w:szCs w:val="24"/>
                </w:rPr>
                <w:delText>收到</w:delText>
              </w:r>
            </w:del>
            <w:r w:rsidRPr="008B3B43">
              <w:rPr>
                <w:rFonts w:ascii="標楷體" w:eastAsia="標楷體" w:hAnsi="標楷體" w:hint="eastAsia"/>
                <w:snapToGrid w:val="0"/>
                <w:szCs w:val="24"/>
              </w:rPr>
              <w:t>告知，我立即報告給組長。</w:t>
            </w:r>
          </w:p>
          <w:p w:rsidR="00DD4029" w:rsidRDefault="00DD4029" w:rsidP="008B3B4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D5382B" w:rsidRPr="008B3B43" w:rsidRDefault="00D5382B" w:rsidP="00D5382B">
            <w:pPr>
              <w:snapToGrid w:val="0"/>
              <w:rPr>
                <w:ins w:id="275" w:author="蔣佳吟" w:date="2021-11-01T15:11:00Z"/>
                <w:rFonts w:ascii="標楷體" w:eastAsia="標楷體" w:hAnsi="標楷體"/>
                <w:snapToGrid w:val="0"/>
                <w:szCs w:val="24"/>
              </w:rPr>
            </w:pPr>
            <w:ins w:id="276" w:author="蔣佳吟" w:date="2021-11-01T15:08:00Z">
              <w:r>
                <w:rPr>
                  <w:rFonts w:ascii="標楷體" w:eastAsia="標楷體" w:hAnsi="標楷體"/>
                  <w:snapToGrid w:val="0"/>
                  <w:szCs w:val="24"/>
                </w:rPr>
                <w:t>9.</w:t>
              </w:r>
            </w:ins>
            <w:ins w:id="277" w:author="蔣佳吟" w:date="2021-11-01T15:09:00Z"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黃建盛工程師:</w:t>
              </w:r>
            </w:ins>
            <w:ins w:id="278" w:author="蔣佳吟" w:date="2021-11-01T15:11:00Z">
              <w:r w:rsidRPr="008B3B43">
                <w:rPr>
                  <w:rFonts w:ascii="標楷體" w:eastAsia="標楷體" w:hAnsi="標楷體" w:hint="eastAsia"/>
                  <w:snapToGrid w:val="0"/>
                  <w:szCs w:val="24"/>
                </w:rPr>
                <w:t>(致電吳組長)</w:t>
              </w:r>
              <w:bookmarkStart w:id="279" w:name="_GoBack"/>
              <w:bookmarkEnd w:id="279"/>
            </w:ins>
          </w:p>
          <w:p w:rsidR="00DD4029" w:rsidRPr="00D5382B" w:rsidDel="00D5382B" w:rsidRDefault="00D5382B" w:rsidP="008B3B43">
            <w:pPr>
              <w:snapToGrid w:val="0"/>
              <w:rPr>
                <w:del w:id="280" w:author="蔣佳吟" w:date="2021-11-01T15:08:00Z"/>
                <w:rFonts w:ascii="標楷體" w:eastAsia="標楷體" w:hAnsi="標楷體"/>
                <w:snapToGrid w:val="0"/>
                <w:szCs w:val="24"/>
                <w:rPrChange w:id="281" w:author="蔣佳吟" w:date="2021-11-01T15:11:00Z">
                  <w:rPr>
                    <w:del w:id="282" w:author="蔣佳吟" w:date="2021-11-01T15:08:00Z"/>
                    <w:rFonts w:ascii="標楷體" w:eastAsia="標楷體" w:hAnsi="標楷體"/>
                    <w:snapToGrid w:val="0"/>
                    <w:szCs w:val="24"/>
                  </w:rPr>
                </w:rPrChange>
              </w:rPr>
            </w:pPr>
            <w:ins w:id="283" w:author="蔣佳吟" w:date="2021-11-01T15:12:00Z"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吳組長你好，目前本處供電以穩定並派員至現場確認</w:t>
              </w:r>
            </w:ins>
            <w:ins w:id="284" w:author="蔣佳吟" w:date="2021-11-01T15:13:00Z"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供氣情況。</w:t>
              </w:r>
            </w:ins>
          </w:p>
          <w:p w:rsidR="008B3B43" w:rsidRPr="008B3B43" w:rsidRDefault="008B3B43" w:rsidP="008B3B4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del w:id="285" w:author="蔣佳吟" w:date="2021-11-01T15:10:00Z">
              <w:r w:rsidRPr="008B3B43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9.</w:delText>
              </w:r>
            </w:del>
            <w:del w:id="286" w:author="蔣佳吟" w:date="2021-11-01T11:49:00Z">
              <w:r w:rsidRPr="008B3B43" w:rsidDel="008E454E">
                <w:rPr>
                  <w:rFonts w:ascii="標楷體" w:eastAsia="標楷體" w:hAnsi="標楷體" w:hint="eastAsia"/>
                  <w:snapToGrid w:val="0"/>
                  <w:szCs w:val="24"/>
                </w:rPr>
                <w:delText>值班</w:delText>
              </w:r>
            </w:del>
            <w:del w:id="287" w:author="蔣佳吟" w:date="2021-11-01T15:10:00Z">
              <w:r w:rsidRPr="008B3B43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工程師(</w:delText>
              </w:r>
            </w:del>
            <w:del w:id="288" w:author="蔣佳吟" w:date="2021-11-01T11:57:00Z">
              <w:r w:rsidRPr="008B3B43" w:rsidDel="0061323F">
                <w:rPr>
                  <w:rFonts w:ascii="標楷體" w:eastAsia="標楷體" w:hAnsi="標楷體" w:hint="eastAsia"/>
                  <w:snapToGrid w:val="0"/>
                  <w:szCs w:val="24"/>
                </w:rPr>
                <w:delText>XXX</w:delText>
              </w:r>
            </w:del>
            <w:del w:id="289" w:author="蔣佳吟" w:date="2021-11-01T15:10:00Z">
              <w:r w:rsidRPr="008B3B43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 xml:space="preserve">): </w:delText>
              </w:r>
            </w:del>
            <w:del w:id="290" w:author="蔣佳吟" w:date="2021-11-01T15:11:00Z">
              <w:r w:rsidRPr="008B3B43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(注產組工程師致電吳組長)</w:delText>
              </w:r>
            </w:del>
          </w:p>
          <w:p w:rsidR="008B3B43" w:rsidDel="00D5382B" w:rsidRDefault="008B3B43" w:rsidP="008B3B43">
            <w:pPr>
              <w:snapToGrid w:val="0"/>
              <w:rPr>
                <w:del w:id="291" w:author="蔣佳吟" w:date="2021-11-01T15:11:00Z"/>
                <w:rFonts w:ascii="標楷體" w:eastAsia="標楷體" w:hAnsi="標楷體"/>
                <w:snapToGrid w:val="0"/>
                <w:szCs w:val="24"/>
              </w:rPr>
            </w:pPr>
            <w:del w:id="292" w:author="蔣佳吟" w:date="2021-11-01T15:11:00Z">
              <w:r w:rsidRPr="008B3B43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吳組長你好，目前本處供電已穩定並派員至現場確認供氣情況。</w:delText>
              </w:r>
            </w:del>
          </w:p>
          <w:p w:rsidR="008B3B43" w:rsidRDefault="008B3B43" w:rsidP="008B3B4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8B3B43" w:rsidRPr="008B3B43" w:rsidRDefault="008B3B43" w:rsidP="008B3B4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8B3B43">
              <w:rPr>
                <w:rFonts w:ascii="標楷體" w:eastAsia="標楷體" w:hAnsi="標楷體" w:hint="eastAsia"/>
                <w:snapToGrid w:val="0"/>
                <w:szCs w:val="24"/>
              </w:rPr>
              <w:t>10.</w:t>
            </w:r>
            <w:ins w:id="293" w:author="蔣佳吟" w:date="2021-11-01T15:30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吳</w:t>
              </w:r>
            </w:ins>
            <w:ins w:id="294" w:author="蔣佳吟" w:date="2021-11-01T16:02:00Z">
              <w:r w:rsidR="00005E1E" w:rsidRPr="00A14E52">
                <w:rPr>
                  <w:rFonts w:ascii="標楷體" w:eastAsia="標楷體" w:hAnsi="標楷體" w:hint="eastAsia"/>
                </w:rPr>
                <w:t>文傑</w:t>
              </w:r>
            </w:ins>
            <w:r w:rsidRPr="008B3B43">
              <w:rPr>
                <w:rFonts w:ascii="標楷體" w:eastAsia="標楷體" w:hAnsi="標楷體" w:hint="eastAsia"/>
                <w:snapToGrid w:val="0"/>
                <w:szCs w:val="24"/>
              </w:rPr>
              <w:t>組長</w:t>
            </w:r>
            <w:del w:id="295" w:author="蔣佳吟" w:date="2021-11-01T15:30:00Z">
              <w:r w:rsidRPr="008B3B43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(吳文傑)</w:delText>
              </w:r>
            </w:del>
            <w:r w:rsidRPr="008B3B43"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</w:p>
          <w:p w:rsidR="008B3B43" w:rsidRDefault="008B3B43" w:rsidP="008B3B4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8B3B43">
              <w:rPr>
                <w:rFonts w:ascii="標楷體" w:eastAsia="標楷體" w:hAnsi="標楷體" w:hint="eastAsia"/>
                <w:snapToGrid w:val="0"/>
                <w:szCs w:val="24"/>
              </w:rPr>
              <w:t>好，請確認供氣情況並電話告知台北調度中心，我立即</w:t>
            </w:r>
            <w:ins w:id="296" w:author="莊珮歆" w:date="2021-10-29T13:37:00Z">
              <w:r w:rsidR="00F16998">
                <w:rPr>
                  <w:rFonts w:ascii="標楷體" w:eastAsia="標楷體" w:hAnsi="標楷體" w:hint="eastAsia"/>
                  <w:snapToGrid w:val="0"/>
                  <w:szCs w:val="24"/>
                </w:rPr>
                <w:t>向</w:t>
              </w:r>
            </w:ins>
            <w:del w:id="297" w:author="莊珮歆" w:date="2021-10-29T13:37:00Z">
              <w:r w:rsidRPr="008B3B43" w:rsidDel="00F16998">
                <w:rPr>
                  <w:rFonts w:ascii="標楷體" w:eastAsia="標楷體" w:hAnsi="標楷體" w:hint="eastAsia"/>
                  <w:snapToGrid w:val="0"/>
                  <w:szCs w:val="24"/>
                </w:rPr>
                <w:delText>在</w:delText>
              </w:r>
            </w:del>
            <w:r w:rsidRPr="008B3B43">
              <w:rPr>
                <w:rFonts w:ascii="標楷體" w:eastAsia="標楷體" w:hAnsi="標楷體" w:hint="eastAsia"/>
                <w:snapToGrid w:val="0"/>
                <w:szCs w:val="24"/>
              </w:rPr>
              <w:t>上級長官告知，目前現場處理情況如何。(</w:t>
            </w:r>
            <w:ins w:id="298" w:author="蔣佳吟" w:date="2021-11-01T15:28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電話告知上級中</w:t>
              </w:r>
            </w:ins>
            <w:del w:id="299" w:author="蔣佳吟" w:date="2021-11-01T15:28:00Z">
              <w:r w:rsidRPr="008B3B43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通訊軟體報告處理情況中</w:delText>
              </w:r>
            </w:del>
            <w:r w:rsidRPr="008B3B43">
              <w:rPr>
                <w:rFonts w:ascii="標楷體" w:eastAsia="標楷體" w:hAnsi="標楷體" w:hint="eastAsia"/>
                <w:snapToGrid w:val="0"/>
                <w:szCs w:val="24"/>
              </w:rPr>
              <w:t>)</w:t>
            </w:r>
          </w:p>
          <w:p w:rsidR="00EF7366" w:rsidRDefault="00EF7366" w:rsidP="008B3B4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D5382B" w:rsidRDefault="00D5382B" w:rsidP="00D5382B">
            <w:pPr>
              <w:snapToGrid w:val="0"/>
              <w:rPr>
                <w:ins w:id="300" w:author="蔣佳吟" w:date="2021-11-01T15:15:00Z"/>
                <w:rFonts w:ascii="標楷體" w:eastAsia="標楷體" w:hAnsi="標楷體"/>
                <w:snapToGrid w:val="0"/>
                <w:szCs w:val="24"/>
              </w:rPr>
            </w:pPr>
            <w:ins w:id="301" w:author="蔣佳吟" w:date="2021-11-01T15:15:00Z"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事</w:t>
              </w:r>
              <w:r w:rsidRPr="009D2702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故發生原因</w:t>
              </w:r>
              <w:r w:rsidRPr="009D2702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t>:</w:t>
              </w:r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事</w:t>
              </w:r>
              <w:r w:rsidRPr="00E00431">
                <w:rPr>
                  <w:rFonts w:ascii="標楷體" w:eastAsia="標楷體" w:hAnsi="標楷體" w:hint="eastAsia"/>
                  <w:snapToGrid w:val="0"/>
                  <w:szCs w:val="24"/>
                </w:rPr>
                <w:t>故發生原因:</w:t>
              </w:r>
            </w:ins>
          </w:p>
          <w:p w:rsidR="00D5382B" w:rsidRPr="000C7153" w:rsidRDefault="00D5382B" w:rsidP="00D5382B">
            <w:pPr>
              <w:snapToGrid w:val="0"/>
              <w:rPr>
                <w:ins w:id="302" w:author="蔣佳吟" w:date="2021-11-01T15:15:00Z"/>
                <w:rFonts w:ascii="標楷體" w:eastAsia="標楷體" w:hAnsi="標楷體"/>
                <w:snapToGrid w:val="0"/>
                <w:color w:val="000000" w:themeColor="text1"/>
                <w:szCs w:val="24"/>
              </w:rPr>
            </w:pPr>
            <w:ins w:id="303" w:author="蔣佳吟" w:date="2021-11-01T15:15:00Z">
              <w:r>
                <w:rPr>
                  <w:rFonts w:ascii="標楷體" w:eastAsia="標楷體" w:hAnsi="標楷體"/>
                  <w:snapToGrid w:val="0"/>
                  <w:szCs w:val="24"/>
                </w:rPr>
                <w:t xml:space="preserve">    </w:t>
              </w:r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本處電力穩定後</w:t>
              </w:r>
              <w:r w:rsidRPr="000C7153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，</w:t>
              </w:r>
              <w:r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中控室值班人員</w:t>
              </w:r>
              <w:r w:rsidRPr="000C7153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發現監控調度系統</w:t>
              </w:r>
              <w:r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畫面</w:t>
              </w:r>
              <w:r w:rsidRPr="000C7153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t>仍有供氣量不跳動</w:t>
              </w:r>
              <w:r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的情形</w:t>
              </w:r>
              <w:r w:rsidRPr="000C7153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t>，造成</w:t>
              </w:r>
              <w:r w:rsidRPr="000C7153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台北調度中心，無法正確判別注儲處供氣量，</w:t>
              </w:r>
              <w:r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導致</w:t>
              </w:r>
              <w:r w:rsidRPr="000C7153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調度中心調度困難。</w:t>
              </w:r>
            </w:ins>
          </w:p>
          <w:p w:rsidR="00EF7366" w:rsidRPr="00D5382B" w:rsidRDefault="00EF7366" w:rsidP="008B3B43">
            <w:pPr>
              <w:snapToGrid w:val="0"/>
              <w:rPr>
                <w:rFonts w:ascii="標楷體" w:eastAsia="標楷體" w:hAnsi="標楷體"/>
                <w:snapToGrid w:val="0"/>
                <w:szCs w:val="24"/>
                <w:rPrChange w:id="304" w:author="蔣佳吟" w:date="2021-11-01T15:15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</w:pPr>
          </w:p>
          <w:p w:rsidR="00D5382B" w:rsidRPr="000C7153" w:rsidRDefault="00D5382B" w:rsidP="00D5382B">
            <w:pPr>
              <w:snapToGrid w:val="0"/>
              <w:rPr>
                <w:ins w:id="305" w:author="蔣佳吟" w:date="2021-11-01T15:15:00Z"/>
                <w:rFonts w:ascii="標楷體" w:eastAsia="標楷體" w:hAnsi="標楷體"/>
                <w:snapToGrid w:val="0"/>
                <w:szCs w:val="24"/>
              </w:rPr>
            </w:pPr>
            <w:ins w:id="306" w:author="蔣佳吟" w:date="2021-11-01T15:15:00Z"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11</w:t>
              </w:r>
              <w:r w:rsidRPr="00A14E52">
                <w:rPr>
                  <w:rFonts w:ascii="標楷體" w:eastAsia="標楷體" w:hAnsi="標楷體" w:hint="eastAsia"/>
                  <w:snapToGrid w:val="0"/>
                  <w:szCs w:val="24"/>
                </w:rPr>
                <w:t>.</w:t>
              </w:r>
              <w:r w:rsidRPr="000C7153">
                <w:rPr>
                  <w:rFonts w:ascii="標楷體" w:eastAsia="標楷體" w:hAnsi="標楷體" w:hint="eastAsia"/>
                  <w:snapToGrid w:val="0"/>
                  <w:szCs w:val="24"/>
                </w:rPr>
                <w:t>中控室值班人員(</w:t>
              </w:r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邱昭傑</w:t>
              </w:r>
              <w:r w:rsidRPr="000C7153">
                <w:rPr>
                  <w:rFonts w:ascii="標楷體" w:eastAsia="標楷體" w:hAnsi="標楷體" w:hint="eastAsia"/>
                  <w:snapToGrid w:val="0"/>
                  <w:szCs w:val="24"/>
                </w:rPr>
                <w:t xml:space="preserve">): </w:t>
              </w:r>
            </w:ins>
          </w:p>
          <w:p w:rsidR="00D5382B" w:rsidRDefault="00D5382B" w:rsidP="00D5382B">
            <w:pPr>
              <w:snapToGrid w:val="0"/>
              <w:rPr>
                <w:ins w:id="307" w:author="蔣佳吟" w:date="2021-11-01T15:15:00Z"/>
                <w:rFonts w:ascii="標楷體" w:eastAsia="標楷體" w:hAnsi="標楷體"/>
                <w:snapToGrid w:val="0"/>
                <w:szCs w:val="24"/>
              </w:rPr>
            </w:pPr>
            <w:ins w:id="308" w:author="蔣佳吟" w:date="2021-11-01T15:15:00Z">
              <w:r w:rsidRPr="000C7153">
                <w:rPr>
                  <w:rFonts w:ascii="標楷體" w:eastAsia="標楷體" w:hAnsi="標楷體" w:hint="eastAsia"/>
                  <w:snapToGrid w:val="0"/>
                  <w:szCs w:val="24"/>
                </w:rPr>
                <w:t>報告</w:t>
              </w:r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黃</w:t>
              </w:r>
            </w:ins>
            <w:ins w:id="309" w:author="蔣佳吟" w:date="2021-11-01T15:29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建盛</w:t>
              </w:r>
            </w:ins>
            <w:ins w:id="310" w:author="蔣佳吟" w:date="2021-11-01T15:15:00Z"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工程師</w:t>
              </w:r>
              <w:r w:rsidRPr="000C7153">
                <w:rPr>
                  <w:rFonts w:ascii="標楷體" w:eastAsia="標楷體" w:hAnsi="標楷體" w:hint="eastAsia"/>
                  <w:snapToGrid w:val="0"/>
                  <w:szCs w:val="24"/>
                </w:rPr>
                <w:t>，我是</w:t>
              </w:r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邱昭傑</w:t>
              </w:r>
              <w:r w:rsidRPr="000C7153">
                <w:rPr>
                  <w:rFonts w:ascii="標楷體" w:eastAsia="標楷體" w:hAnsi="標楷體" w:hint="eastAsia"/>
                  <w:snapToGrid w:val="0"/>
                  <w:szCs w:val="24"/>
                </w:rPr>
                <w:t>，目前</w:t>
              </w:r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本處</w:t>
              </w:r>
              <w:r w:rsidRPr="000C7153">
                <w:rPr>
                  <w:rFonts w:ascii="標楷體" w:eastAsia="標楷體" w:hAnsi="標楷體" w:hint="eastAsia"/>
                  <w:snapToGrid w:val="0"/>
                  <w:szCs w:val="24"/>
                </w:rPr>
                <w:t>電力</w:t>
              </w:r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已經穩定供電，柴油發電機運轉</w:t>
              </w:r>
              <w:r w:rsidRPr="000C7153">
                <w:rPr>
                  <w:rFonts w:ascii="標楷體" w:eastAsia="標楷體" w:hAnsi="標楷體" w:hint="eastAsia"/>
                  <w:snapToGrid w:val="0"/>
                  <w:szCs w:val="24"/>
                </w:rPr>
                <w:t>，</w:t>
              </w:r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稍早由台北調度中心電話反映本處供氣量異常，由本處值班人員發現異常原因為監控調度系統供氣畫面流量無跳動，需請修護組儀器進行檢修</w:t>
              </w:r>
              <w:r w:rsidRPr="000C7153">
                <w:rPr>
                  <w:rFonts w:ascii="標楷體" w:eastAsia="標楷體" w:hAnsi="標楷體" w:hint="eastAsia"/>
                  <w:snapToGrid w:val="0"/>
                  <w:szCs w:val="24"/>
                </w:rPr>
                <w:t>。</w:t>
              </w:r>
            </w:ins>
          </w:p>
          <w:p w:rsidR="00EF7366" w:rsidRPr="00D5382B" w:rsidRDefault="00EF7366" w:rsidP="008B3B43">
            <w:pPr>
              <w:snapToGrid w:val="0"/>
              <w:rPr>
                <w:ins w:id="311" w:author="蔣佳吟" w:date="2021-11-01T14:04:00Z"/>
                <w:rFonts w:ascii="標楷體" w:eastAsia="標楷體" w:hAnsi="標楷體"/>
                <w:snapToGrid w:val="0"/>
                <w:szCs w:val="24"/>
                <w:rPrChange w:id="312" w:author="蔣佳吟" w:date="2021-11-01T15:15:00Z">
                  <w:rPr>
                    <w:ins w:id="313" w:author="蔣佳吟" w:date="2021-11-01T14:04:00Z"/>
                    <w:rFonts w:ascii="標楷體" w:eastAsia="標楷體" w:hAnsi="標楷體"/>
                    <w:snapToGrid w:val="0"/>
                    <w:szCs w:val="24"/>
                  </w:rPr>
                </w:rPrChange>
              </w:rPr>
            </w:pPr>
          </w:p>
          <w:p w:rsidR="00D5382B" w:rsidRPr="00D5382B" w:rsidRDefault="00D5382B" w:rsidP="00D5382B">
            <w:pPr>
              <w:snapToGrid w:val="0"/>
              <w:rPr>
                <w:ins w:id="314" w:author="蔣佳吟" w:date="2021-11-01T15:16:00Z"/>
                <w:rFonts w:ascii="標楷體" w:eastAsia="標楷體" w:hAnsi="標楷體"/>
                <w:snapToGrid w:val="0"/>
                <w:szCs w:val="24"/>
              </w:rPr>
            </w:pPr>
            <w:ins w:id="315" w:author="蔣佳吟" w:date="2021-11-01T15:16:00Z">
              <w:r w:rsidRPr="00D5382B">
                <w:rPr>
                  <w:rFonts w:ascii="標楷體" w:eastAsia="標楷體" w:hAnsi="標楷體" w:hint="eastAsia"/>
                  <w:snapToGrid w:val="0"/>
                  <w:szCs w:val="24"/>
                </w:rPr>
                <w:t>12</w:t>
              </w:r>
              <w:r w:rsidRPr="00D5382B">
                <w:rPr>
                  <w:rFonts w:ascii="標楷體" w:eastAsia="標楷體" w:hAnsi="標楷體"/>
                  <w:snapToGrid w:val="0"/>
                  <w:szCs w:val="24"/>
                </w:rPr>
                <w:t>.</w:t>
              </w:r>
              <w:r w:rsidRPr="00D5382B">
                <w:rPr>
                  <w:rFonts w:ascii="標楷體" w:eastAsia="標楷體" w:hAnsi="標楷體" w:hint="eastAsia"/>
                  <w:snapToGrid w:val="0"/>
                  <w:szCs w:val="24"/>
                </w:rPr>
                <w:t>黃建盛</w:t>
              </w:r>
            </w:ins>
            <w:ins w:id="316" w:author="蔣佳吟" w:date="2021-11-01T15:30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工程師</w:t>
              </w:r>
            </w:ins>
            <w:ins w:id="317" w:author="蔣佳吟" w:date="2021-11-01T15:16:00Z">
              <w:r w:rsidRPr="00D5382B">
                <w:rPr>
                  <w:rFonts w:ascii="標楷體" w:eastAsia="標楷體" w:hAnsi="標楷體"/>
                  <w:snapToGrid w:val="0"/>
                  <w:szCs w:val="24"/>
                </w:rPr>
                <w:t>:</w:t>
              </w:r>
            </w:ins>
          </w:p>
          <w:p w:rsidR="00D5382B" w:rsidRPr="00D5382B" w:rsidRDefault="00D5382B" w:rsidP="00D5382B">
            <w:pPr>
              <w:snapToGrid w:val="0"/>
              <w:rPr>
                <w:ins w:id="318" w:author="蔣佳吟" w:date="2021-11-01T15:16:00Z"/>
                <w:rFonts w:ascii="標楷體" w:eastAsia="標楷體" w:hAnsi="標楷體"/>
                <w:snapToGrid w:val="0"/>
                <w:szCs w:val="24"/>
              </w:rPr>
            </w:pPr>
            <w:ins w:id="319" w:author="蔣佳吟" w:date="2021-11-01T15:16:00Z">
              <w:r w:rsidRPr="00D5382B">
                <w:rPr>
                  <w:rFonts w:ascii="標楷體" w:eastAsia="標楷體" w:hAnsi="標楷體" w:hint="eastAsia"/>
                  <w:snapToGrid w:val="0"/>
                  <w:szCs w:val="24"/>
                </w:rPr>
                <w:t>好，我立即向組長報告並請組長告知修護組派員檢修。</w:t>
              </w:r>
            </w:ins>
          </w:p>
          <w:p w:rsidR="00990B82" w:rsidRPr="00D5382B" w:rsidRDefault="00990B82" w:rsidP="008B3B43">
            <w:pPr>
              <w:snapToGrid w:val="0"/>
              <w:rPr>
                <w:ins w:id="320" w:author="蔣佳吟" w:date="2021-11-01T14:04:00Z"/>
                <w:rFonts w:ascii="標楷體" w:eastAsia="標楷體" w:hAnsi="標楷體"/>
                <w:snapToGrid w:val="0"/>
                <w:szCs w:val="24"/>
                <w:rPrChange w:id="321" w:author="蔣佳吟" w:date="2021-11-01T15:16:00Z">
                  <w:rPr>
                    <w:ins w:id="322" w:author="蔣佳吟" w:date="2021-11-01T14:04:00Z"/>
                    <w:rFonts w:ascii="標楷體" w:eastAsia="標楷體" w:hAnsi="標楷體"/>
                    <w:snapToGrid w:val="0"/>
                    <w:szCs w:val="24"/>
                  </w:rPr>
                </w:rPrChange>
              </w:rPr>
            </w:pPr>
          </w:p>
          <w:p w:rsidR="00990B82" w:rsidRDefault="00990B82" w:rsidP="008B3B43">
            <w:pPr>
              <w:snapToGrid w:val="0"/>
              <w:rPr>
                <w:rFonts w:ascii="標楷體" w:eastAsia="標楷體" w:hAnsi="標楷體" w:hint="eastAsia"/>
                <w:snapToGrid w:val="0"/>
                <w:szCs w:val="24"/>
              </w:rPr>
            </w:pPr>
          </w:p>
          <w:p w:rsidR="00EF7366" w:rsidRPr="00EF7366" w:rsidDel="00BE2D01" w:rsidRDefault="00EF7366" w:rsidP="00EF7366">
            <w:pPr>
              <w:snapToGrid w:val="0"/>
              <w:jc w:val="center"/>
              <w:rPr>
                <w:del w:id="323" w:author="蔣佳吟" w:date="2021-11-01T11:28:00Z"/>
                <w:rFonts w:ascii="標楷體" w:eastAsia="標楷體" w:hAnsi="標楷體"/>
                <w:snapToGrid w:val="0"/>
                <w:sz w:val="52"/>
                <w:szCs w:val="24"/>
              </w:rPr>
            </w:pPr>
            <w:del w:id="324" w:author="蔣佳吟" w:date="2021-11-01T11:28:00Z">
              <w:r w:rsidRPr="00EF7366" w:rsidDel="00BE2D01">
                <w:rPr>
                  <w:rFonts w:ascii="標楷體" w:eastAsia="標楷體" w:hAnsi="標楷體"/>
                  <w:snapToGrid w:val="0"/>
                  <w:sz w:val="52"/>
                  <w:szCs w:val="24"/>
                </w:rPr>
                <w:delText>(頁面調整)</w:delText>
              </w:r>
            </w:del>
          </w:p>
          <w:p w:rsidR="00EF7366" w:rsidRPr="00294412" w:rsidRDefault="00EF7366" w:rsidP="00BE2D01">
            <w:pPr>
              <w:snapToGrid w:val="0"/>
              <w:jc w:val="center"/>
              <w:rPr>
                <w:rFonts w:ascii="標楷體" w:eastAsia="標楷體" w:hAnsi="標楷體"/>
                <w:snapToGrid w:val="0"/>
                <w:szCs w:val="24"/>
              </w:rPr>
              <w:pPrChange w:id="325" w:author="蔣佳吟" w:date="2021-11-01T11:28:00Z">
                <w:pPr>
                  <w:framePr w:hSpace="180" w:wrap="around" w:vAnchor="text" w:hAnchor="text" w:y="1"/>
                  <w:snapToGrid w:val="0"/>
                  <w:suppressOverlap/>
                </w:pPr>
              </w:pPrChange>
            </w:pPr>
          </w:p>
        </w:tc>
        <w:tc>
          <w:tcPr>
            <w:tcW w:w="1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02574" w:rsidRDefault="00502574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502574" w:rsidRDefault="00502574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A14E52" w:rsidRP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紀錄者:</w:t>
            </w:r>
          </w:p>
          <w:p w:rsidR="00A14E52" w:rsidRP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(暫代)</w:t>
            </w:r>
          </w:p>
          <w:p w:rsidR="00A14E52" w:rsidRP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A14E52" w:rsidRP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A14E52" w:rsidDel="008E454E" w:rsidRDefault="008E454E" w:rsidP="008C67CD">
            <w:pPr>
              <w:snapToGrid w:val="0"/>
              <w:spacing w:line="20" w:lineRule="atLeast"/>
              <w:rPr>
                <w:del w:id="326" w:author="蔣佳吟" w:date="2021-11-01T11:50:00Z"/>
                <w:rFonts w:ascii="標楷體" w:eastAsia="標楷體" w:hAnsi="標楷體" w:hint="eastAsia"/>
              </w:rPr>
            </w:pPr>
            <w:ins w:id="327" w:author="蔣佳吟" w:date="2021-11-01T11:50:00Z">
              <w:r>
                <w:rPr>
                  <w:rFonts w:ascii="標楷體" w:eastAsia="標楷體" w:hAnsi="標楷體" w:hint="eastAsia"/>
                </w:rPr>
                <w:t>注產組</w:t>
              </w:r>
            </w:ins>
          </w:p>
          <w:p w:rsidR="00471839" w:rsidRPr="00A14E52" w:rsidDel="008E454E" w:rsidRDefault="00471839" w:rsidP="008C67CD">
            <w:pPr>
              <w:snapToGrid w:val="0"/>
              <w:spacing w:line="20" w:lineRule="atLeast"/>
              <w:rPr>
                <w:del w:id="328" w:author="蔣佳吟" w:date="2021-11-01T11:50:00Z"/>
                <w:rFonts w:ascii="標楷體" w:eastAsia="標楷體" w:hAnsi="標楷體" w:hint="eastAsia"/>
              </w:rPr>
            </w:pPr>
          </w:p>
          <w:p w:rsidR="00CD20A5" w:rsidDel="008E454E" w:rsidRDefault="00CD20A5" w:rsidP="008C67CD">
            <w:pPr>
              <w:snapToGrid w:val="0"/>
              <w:spacing w:line="20" w:lineRule="atLeast"/>
              <w:rPr>
                <w:del w:id="329" w:author="蔣佳吟" w:date="2021-11-01T11:50:00Z"/>
                <w:rFonts w:ascii="標楷體" w:eastAsia="標楷體" w:hAnsi="標楷體" w:hint="eastAsia"/>
              </w:rPr>
            </w:pPr>
          </w:p>
          <w:p w:rsidR="008A568E" w:rsidDel="008E454E" w:rsidRDefault="008A568E" w:rsidP="008C67CD">
            <w:pPr>
              <w:snapToGrid w:val="0"/>
              <w:spacing w:line="20" w:lineRule="atLeast"/>
              <w:rPr>
                <w:del w:id="330" w:author="蔣佳吟" w:date="2021-11-01T11:50:00Z"/>
                <w:rFonts w:ascii="標楷體" w:eastAsia="標楷體" w:hAnsi="標楷體" w:hint="eastAsia"/>
              </w:rPr>
            </w:pPr>
          </w:p>
          <w:p w:rsidR="00A14E52" w:rsidRP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注產組</w:t>
            </w:r>
          </w:p>
          <w:p w:rsidR="00A14E52" w:rsidRP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值班人員</w:t>
            </w:r>
          </w:p>
          <w:p w:rsidR="00A14E52" w:rsidRPr="00A14E52" w:rsidRDefault="008A568E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人員</w:t>
            </w:r>
            <w:r w:rsidR="00A14E52" w:rsidRPr="00A14E52">
              <w:rPr>
                <w:rFonts w:ascii="標楷體" w:eastAsia="標楷體" w:hAnsi="標楷體" w:hint="eastAsia"/>
              </w:rPr>
              <w:t>:</w:t>
            </w:r>
            <w:ins w:id="331" w:author="蔣佳吟" w:date="2021-11-01T13:22:00Z">
              <w:r w:rsidR="00467DAD">
                <w:rPr>
                  <w:rFonts w:ascii="標楷體" w:eastAsia="標楷體" w:hAnsi="標楷體" w:hint="eastAsia"/>
                  <w:snapToGrid w:val="0"/>
                  <w:szCs w:val="24"/>
                </w:rPr>
                <w:t>邱昭傑</w:t>
              </w:r>
            </w:ins>
            <w:del w:id="332" w:author="蔣佳吟" w:date="2021-11-01T13:22:00Z">
              <w:r w:rsidR="00784FA1" w:rsidDel="00467DAD">
                <w:rPr>
                  <w:rFonts w:ascii="標楷體" w:eastAsia="標楷體" w:hAnsi="標楷體" w:hint="eastAsia"/>
                </w:rPr>
                <w:delText>XXX</w:delText>
              </w:r>
            </w:del>
          </w:p>
          <w:p w:rsidR="00655612" w:rsidRDefault="0065561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DD4029" w:rsidRDefault="00DD4029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A14E52" w:rsidDel="008E454E" w:rsidRDefault="00A14E52" w:rsidP="008C67CD">
            <w:pPr>
              <w:snapToGrid w:val="0"/>
              <w:spacing w:line="20" w:lineRule="atLeast"/>
              <w:rPr>
                <w:del w:id="333" w:author="蔣佳吟" w:date="2021-11-01T11:53:00Z"/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注產組</w:t>
            </w:r>
          </w:p>
          <w:p w:rsidR="008E454E" w:rsidRPr="00A14E52" w:rsidRDefault="008E454E" w:rsidP="008C67CD">
            <w:pPr>
              <w:snapToGrid w:val="0"/>
              <w:spacing w:line="20" w:lineRule="atLeast"/>
              <w:rPr>
                <w:ins w:id="334" w:author="蔣佳吟" w:date="2021-11-01T11:53:00Z"/>
                <w:rFonts w:ascii="標楷體" w:eastAsia="標楷體" w:hAnsi="標楷體" w:hint="eastAsia"/>
              </w:rPr>
            </w:pPr>
          </w:p>
          <w:p w:rsidR="00A14E52" w:rsidRPr="00820E40" w:rsidDel="008E454E" w:rsidRDefault="00655612" w:rsidP="008C67CD">
            <w:pPr>
              <w:snapToGrid w:val="0"/>
              <w:spacing w:line="20" w:lineRule="atLeast"/>
              <w:rPr>
                <w:del w:id="335" w:author="蔣佳吟" w:date="2021-11-01T11:54:00Z"/>
                <w:rFonts w:ascii="標楷體" w:eastAsia="標楷體" w:hAnsi="標楷體"/>
                <w:sz w:val="20"/>
                <w:rPrChange w:id="336" w:author="蔣佳吟" w:date="2021-11-01T12:40:00Z">
                  <w:rPr>
                    <w:del w:id="337" w:author="蔣佳吟" w:date="2021-11-01T11:54:00Z"/>
                    <w:rFonts w:ascii="標楷體" w:eastAsia="標楷體" w:hAnsi="標楷體"/>
                  </w:rPr>
                </w:rPrChange>
              </w:rPr>
            </w:pPr>
            <w:del w:id="338" w:author="蔣佳吟" w:date="2021-11-01T11:50:00Z">
              <w:r w:rsidRPr="00820E40" w:rsidDel="008E454E">
                <w:rPr>
                  <w:rFonts w:ascii="標楷體" w:eastAsia="標楷體" w:hAnsi="標楷體" w:hint="eastAsia"/>
                  <w:sz w:val="20"/>
                  <w:rPrChange w:id="339" w:author="蔣佳吟" w:date="2021-11-01T12:40:00Z">
                    <w:rPr>
                      <w:rFonts w:ascii="標楷體" w:eastAsia="標楷體" w:hAnsi="標楷體" w:hint="eastAsia"/>
                    </w:rPr>
                  </w:rPrChange>
                </w:rPr>
                <w:delText>值班</w:delText>
              </w:r>
            </w:del>
            <w:del w:id="340" w:author="蔣佳吟" w:date="2021-11-01T12:23:00Z">
              <w:r w:rsidRPr="00820E40" w:rsidDel="00A52057">
                <w:rPr>
                  <w:rFonts w:ascii="標楷體" w:eastAsia="標楷體" w:hAnsi="標楷體" w:hint="eastAsia"/>
                  <w:sz w:val="20"/>
                  <w:rPrChange w:id="341" w:author="蔣佳吟" w:date="2021-11-01T12:40:00Z">
                    <w:rPr>
                      <w:rFonts w:ascii="標楷體" w:eastAsia="標楷體" w:hAnsi="標楷體" w:hint="eastAsia"/>
                    </w:rPr>
                  </w:rPrChange>
                </w:rPr>
                <w:delText>工程師</w:delText>
              </w:r>
            </w:del>
            <w:ins w:id="342" w:author="蔣佳吟" w:date="2021-11-01T15:23:00Z">
              <w:r w:rsidR="004A36AE">
                <w:rPr>
                  <w:rFonts w:ascii="標楷體" w:eastAsia="標楷體" w:hAnsi="標楷體" w:hint="eastAsia"/>
                  <w:sz w:val="20"/>
                </w:rPr>
                <w:t>工程師</w:t>
              </w:r>
            </w:ins>
            <w:ins w:id="343" w:author="蔣佳吟" w:date="2021-11-01T16:05:00Z">
              <w:r w:rsidR="009B0617">
                <w:rPr>
                  <w:rFonts w:ascii="標楷體" w:eastAsia="標楷體" w:hAnsi="標楷體" w:hint="eastAsia"/>
                  <w:sz w:val="20"/>
                </w:rPr>
                <w:t>:黃建盛</w:t>
              </w:r>
            </w:ins>
            <w:del w:id="344" w:author="蔣佳吟" w:date="2021-11-01T15:23:00Z">
              <w:r w:rsidRPr="00820E40" w:rsidDel="004A36AE">
                <w:rPr>
                  <w:rFonts w:ascii="標楷體" w:eastAsia="標楷體" w:hAnsi="標楷體" w:hint="eastAsia"/>
                  <w:sz w:val="20"/>
                  <w:rPrChange w:id="345" w:author="蔣佳吟" w:date="2021-11-01T12:40:00Z">
                    <w:rPr>
                      <w:rFonts w:ascii="標楷體" w:eastAsia="標楷體" w:hAnsi="標楷體" w:hint="eastAsia"/>
                    </w:rPr>
                  </w:rPrChange>
                </w:rPr>
                <w:delText>工程師</w:delText>
              </w:r>
              <w:r w:rsidR="00A14E52" w:rsidRPr="00820E40" w:rsidDel="004A36AE">
                <w:rPr>
                  <w:rFonts w:ascii="標楷體" w:eastAsia="標楷體" w:hAnsi="標楷體" w:hint="eastAsia"/>
                  <w:sz w:val="20"/>
                  <w:rPrChange w:id="346" w:author="蔣佳吟" w:date="2021-11-01T12:40:00Z">
                    <w:rPr>
                      <w:rFonts w:ascii="標楷體" w:eastAsia="標楷體" w:hAnsi="標楷體" w:hint="eastAsia"/>
                    </w:rPr>
                  </w:rPrChange>
                </w:rPr>
                <w:delText>:</w:delText>
              </w:r>
            </w:del>
            <w:del w:id="347" w:author="蔣佳吟" w:date="2021-11-01T11:50:00Z">
              <w:r w:rsidR="00784FA1" w:rsidRPr="00820E40" w:rsidDel="008E454E">
                <w:rPr>
                  <w:rFonts w:ascii="標楷體" w:eastAsia="標楷體" w:hAnsi="標楷體" w:hint="eastAsia"/>
                  <w:sz w:val="22"/>
                  <w:rPrChange w:id="348" w:author="蔣佳吟" w:date="2021-11-01T12:40:00Z">
                    <w:rPr>
                      <w:rFonts w:ascii="標楷體" w:eastAsia="標楷體" w:hAnsi="標楷體" w:hint="eastAsia"/>
                    </w:rPr>
                  </w:rPrChange>
                </w:rPr>
                <w:delText>XXX</w:delText>
              </w:r>
            </w:del>
          </w:p>
          <w:p w:rsidR="00F75346" w:rsidRDefault="00F75346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DD4029" w:rsidRPr="00A14E52" w:rsidRDefault="00DD4029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3F264F" w:rsidRPr="00A14E52" w:rsidDel="00E9342C" w:rsidRDefault="003F264F" w:rsidP="003F264F">
            <w:pPr>
              <w:snapToGrid w:val="0"/>
              <w:spacing w:line="20" w:lineRule="atLeast"/>
              <w:rPr>
                <w:del w:id="349" w:author="蔣佳吟" w:date="2021-11-01T12:16:00Z"/>
                <w:rFonts w:ascii="標楷體" w:eastAsia="標楷體" w:hAnsi="標楷體"/>
              </w:rPr>
            </w:pPr>
            <w:del w:id="350" w:author="蔣佳吟" w:date="2021-11-01T12:16:00Z">
              <w:r w:rsidRPr="00A14E52" w:rsidDel="00E9342C">
                <w:rPr>
                  <w:rFonts w:ascii="標楷體" w:eastAsia="標楷體" w:hAnsi="標楷體" w:hint="eastAsia"/>
                </w:rPr>
                <w:delText>注產組</w:delText>
              </w:r>
            </w:del>
          </w:p>
          <w:p w:rsidR="003F264F" w:rsidRPr="00A14E52" w:rsidDel="00E9342C" w:rsidRDefault="003F264F" w:rsidP="003F264F">
            <w:pPr>
              <w:snapToGrid w:val="0"/>
              <w:spacing w:line="20" w:lineRule="atLeast"/>
              <w:rPr>
                <w:del w:id="351" w:author="蔣佳吟" w:date="2021-11-01T12:16:00Z"/>
                <w:rFonts w:ascii="標楷體" w:eastAsia="標楷體" w:hAnsi="標楷體"/>
              </w:rPr>
            </w:pPr>
            <w:del w:id="352" w:author="蔣佳吟" w:date="2021-11-01T11:53:00Z">
              <w:r w:rsidDel="008E454E">
                <w:rPr>
                  <w:rFonts w:ascii="標楷體" w:eastAsia="標楷體" w:hAnsi="標楷體" w:hint="eastAsia"/>
                </w:rPr>
                <w:delText>值班</w:delText>
              </w:r>
            </w:del>
            <w:del w:id="353" w:author="蔣佳吟" w:date="2021-11-01T12:16:00Z">
              <w:r w:rsidDel="00E9342C">
                <w:rPr>
                  <w:rFonts w:ascii="標楷體" w:eastAsia="標楷體" w:hAnsi="標楷體" w:hint="eastAsia"/>
                </w:rPr>
                <w:delText>工程師工程師</w:delText>
              </w:r>
              <w:r w:rsidRPr="00A14E52" w:rsidDel="00E9342C">
                <w:rPr>
                  <w:rFonts w:ascii="標楷體" w:eastAsia="標楷體" w:hAnsi="標楷體" w:hint="eastAsia"/>
                </w:rPr>
                <w:delText>:</w:delText>
              </w:r>
              <w:r w:rsidDel="00E9342C">
                <w:rPr>
                  <w:rFonts w:ascii="標楷體" w:eastAsia="標楷體" w:hAnsi="標楷體" w:hint="eastAsia"/>
                </w:rPr>
                <w:delText>XXX</w:delText>
              </w:r>
            </w:del>
          </w:p>
          <w:p w:rsidR="00A14E52" w:rsidRPr="003F264F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A52057" w:rsidRDefault="00A52057" w:rsidP="00E9342C">
            <w:pPr>
              <w:snapToGrid w:val="0"/>
              <w:spacing w:line="20" w:lineRule="atLeast"/>
              <w:rPr>
                <w:ins w:id="354" w:author="蔣佳吟" w:date="2021-11-01T12:24:00Z"/>
                <w:rFonts w:ascii="標楷體" w:eastAsia="標楷體" w:hAnsi="標楷體"/>
              </w:rPr>
            </w:pPr>
          </w:p>
          <w:p w:rsidR="00E9342C" w:rsidRPr="00E9342C" w:rsidRDefault="00E9342C" w:rsidP="00E9342C">
            <w:pPr>
              <w:snapToGrid w:val="0"/>
              <w:spacing w:line="20" w:lineRule="atLeast"/>
              <w:rPr>
                <w:ins w:id="355" w:author="蔣佳吟" w:date="2021-11-01T12:16:00Z"/>
                <w:rFonts w:ascii="標楷體" w:eastAsia="標楷體" w:hAnsi="標楷體"/>
              </w:rPr>
            </w:pPr>
            <w:ins w:id="356" w:author="蔣佳吟" w:date="2021-11-01T12:16:00Z">
              <w:r w:rsidRPr="00E9342C">
                <w:rPr>
                  <w:rFonts w:ascii="標楷體" w:eastAsia="標楷體" w:hAnsi="標楷體" w:hint="eastAsia"/>
                </w:rPr>
                <w:t>注產組</w:t>
              </w:r>
            </w:ins>
          </w:p>
          <w:p w:rsidR="00E9342C" w:rsidRPr="00820E40" w:rsidRDefault="00E9342C" w:rsidP="00E9342C">
            <w:pPr>
              <w:snapToGrid w:val="0"/>
              <w:spacing w:line="20" w:lineRule="atLeast"/>
              <w:rPr>
                <w:ins w:id="357" w:author="蔣佳吟" w:date="2021-11-01T12:16:00Z"/>
                <w:rFonts w:ascii="標楷體" w:eastAsia="標楷體" w:hAnsi="標楷體"/>
                <w:sz w:val="20"/>
                <w:rPrChange w:id="358" w:author="蔣佳吟" w:date="2021-11-01T12:41:00Z">
                  <w:rPr>
                    <w:ins w:id="359" w:author="蔣佳吟" w:date="2021-11-01T12:16:00Z"/>
                    <w:rFonts w:ascii="標楷體" w:eastAsia="標楷體" w:hAnsi="標楷體"/>
                  </w:rPr>
                </w:rPrChange>
              </w:rPr>
            </w:pPr>
            <w:ins w:id="360" w:author="蔣佳吟" w:date="2021-11-01T12:16:00Z">
              <w:r w:rsidRPr="00820E40">
                <w:rPr>
                  <w:rFonts w:ascii="標楷體" w:eastAsia="標楷體" w:hAnsi="標楷體" w:hint="eastAsia"/>
                  <w:sz w:val="20"/>
                  <w:rPrChange w:id="361" w:author="蔣佳吟" w:date="2021-11-01T12:41:00Z">
                    <w:rPr>
                      <w:rFonts w:ascii="標楷體" w:eastAsia="標楷體" w:hAnsi="標楷體" w:hint="eastAsia"/>
                    </w:rPr>
                  </w:rPrChange>
                </w:rPr>
                <w:t>工程師:</w:t>
              </w:r>
            </w:ins>
            <w:ins w:id="362" w:author="蔣佳吟" w:date="2021-11-01T12:23:00Z">
              <w:r w:rsidR="00A52057" w:rsidRPr="00820E40">
                <w:rPr>
                  <w:rFonts w:ascii="標楷體" w:eastAsia="標楷體" w:hAnsi="標楷體" w:hint="eastAsia"/>
                  <w:sz w:val="20"/>
                  <w:rPrChange w:id="363" w:author="蔣佳吟" w:date="2021-11-01T12:41:00Z">
                    <w:rPr>
                      <w:rFonts w:ascii="標楷體" w:eastAsia="標楷體" w:hAnsi="標楷體" w:hint="eastAsia"/>
                    </w:rPr>
                  </w:rPrChange>
                </w:rPr>
                <w:t>黃建盛</w:t>
              </w:r>
            </w:ins>
          </w:p>
          <w:p w:rsidR="00131139" w:rsidRPr="00E9342C" w:rsidRDefault="00131139" w:rsidP="008C67CD">
            <w:pPr>
              <w:snapToGrid w:val="0"/>
              <w:spacing w:line="20" w:lineRule="atLeast"/>
              <w:rPr>
                <w:rFonts w:ascii="標楷體" w:eastAsia="標楷體" w:hAnsi="標楷體"/>
                <w:rPrChange w:id="364" w:author="蔣佳吟" w:date="2021-11-01T12:16:00Z">
                  <w:rPr>
                    <w:rFonts w:ascii="標楷體" w:eastAsia="標楷體" w:hAnsi="標楷體"/>
                  </w:rPr>
                </w:rPrChange>
              </w:rPr>
            </w:pPr>
          </w:p>
          <w:p w:rsidR="00131139" w:rsidRDefault="00131139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820E40" w:rsidRDefault="00820E40" w:rsidP="008C67CD">
            <w:pPr>
              <w:snapToGrid w:val="0"/>
              <w:spacing w:line="20" w:lineRule="atLeast"/>
              <w:rPr>
                <w:ins w:id="365" w:author="蔣佳吟" w:date="2021-11-01T12:41:00Z"/>
                <w:rFonts w:ascii="標楷體" w:eastAsia="標楷體" w:hAnsi="標楷體"/>
              </w:rPr>
            </w:pPr>
          </w:p>
          <w:p w:rsidR="00A14E52" w:rsidRP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注產組</w:t>
            </w:r>
            <w:r w:rsidR="00B5488E">
              <w:rPr>
                <w:rFonts w:ascii="標楷體" w:eastAsia="標楷體" w:hAnsi="標楷體" w:hint="eastAsia"/>
              </w:rPr>
              <w:t>組長</w:t>
            </w:r>
          </w:p>
          <w:p w:rsidR="00A14E52" w:rsidRP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組長:吳文傑</w:t>
            </w:r>
          </w:p>
          <w:p w:rsidR="00A14E52" w:rsidRDefault="00A14E52" w:rsidP="00B5488E">
            <w:pPr>
              <w:snapToGrid w:val="0"/>
              <w:rPr>
                <w:rFonts w:ascii="標楷體" w:eastAsia="標楷體" w:hAnsi="標楷體"/>
              </w:rPr>
            </w:pPr>
          </w:p>
          <w:p w:rsidR="00131139" w:rsidRDefault="00131139" w:rsidP="00B5488E">
            <w:pPr>
              <w:snapToGrid w:val="0"/>
              <w:rPr>
                <w:rFonts w:ascii="標楷體" w:eastAsia="標楷體" w:hAnsi="標楷體"/>
              </w:rPr>
            </w:pPr>
          </w:p>
          <w:p w:rsidR="00131139" w:rsidRPr="0061323F" w:rsidRDefault="00131139" w:rsidP="00B5488E">
            <w:pPr>
              <w:snapToGrid w:val="0"/>
              <w:rPr>
                <w:rFonts w:ascii="標楷體" w:eastAsia="標楷體" w:hAnsi="標楷體"/>
                <w:rPrChange w:id="366" w:author="蔣佳吟" w:date="2021-11-01T11:59:00Z">
                  <w:rPr>
                    <w:rFonts w:ascii="標楷體" w:eastAsia="標楷體" w:hAnsi="標楷體"/>
                  </w:rPr>
                </w:rPrChange>
              </w:rPr>
            </w:pPr>
          </w:p>
          <w:p w:rsidR="0061323F" w:rsidRPr="0061323F" w:rsidRDefault="0061323F" w:rsidP="0061323F">
            <w:pPr>
              <w:snapToGrid w:val="0"/>
              <w:rPr>
                <w:ins w:id="367" w:author="蔣佳吟" w:date="2021-11-01T11:59:00Z"/>
                <w:rFonts w:ascii="標楷體" w:eastAsia="標楷體" w:hAnsi="標楷體"/>
              </w:rPr>
            </w:pPr>
            <w:ins w:id="368" w:author="蔣佳吟" w:date="2021-11-01T11:59:00Z">
              <w:r w:rsidRPr="0061323F">
                <w:rPr>
                  <w:rFonts w:ascii="標楷體" w:eastAsia="標楷體" w:hAnsi="標楷體" w:hint="eastAsia"/>
                </w:rPr>
                <w:t>修護組電機</w:t>
              </w:r>
            </w:ins>
          </w:p>
          <w:p w:rsidR="0061323F" w:rsidRPr="0061323F" w:rsidRDefault="0061323F" w:rsidP="0061323F">
            <w:pPr>
              <w:snapToGrid w:val="0"/>
              <w:rPr>
                <w:ins w:id="369" w:author="蔣佳吟" w:date="2021-11-01T11:59:00Z"/>
                <w:rFonts w:ascii="標楷體" w:eastAsia="標楷體" w:hAnsi="標楷體"/>
              </w:rPr>
            </w:pPr>
            <w:ins w:id="370" w:author="蔣佳吟" w:date="2021-11-01T11:59:00Z">
              <w:r w:rsidRPr="0061323F">
                <w:rPr>
                  <w:rFonts w:ascii="標楷體" w:eastAsia="標楷體" w:hAnsi="標楷體" w:hint="eastAsia"/>
                </w:rPr>
                <w:t xml:space="preserve">值班人員 </w:t>
              </w:r>
            </w:ins>
          </w:p>
          <w:p w:rsidR="0061323F" w:rsidRPr="0061323F" w:rsidRDefault="0061323F" w:rsidP="0061323F">
            <w:pPr>
              <w:snapToGrid w:val="0"/>
              <w:rPr>
                <w:ins w:id="371" w:author="蔣佳吟" w:date="2021-11-01T11:59:00Z"/>
                <w:rFonts w:ascii="標楷體" w:eastAsia="標楷體" w:hAnsi="標楷體"/>
              </w:rPr>
            </w:pPr>
            <w:ins w:id="372" w:author="蔣佳吟" w:date="2021-11-01T11:59:00Z">
              <w:r w:rsidRPr="0061323F">
                <w:rPr>
                  <w:rFonts w:ascii="標楷體" w:eastAsia="標楷體" w:hAnsi="標楷體" w:hint="eastAsia"/>
                </w:rPr>
                <w:t>人員:</w:t>
              </w:r>
            </w:ins>
            <w:ins w:id="373" w:author="蔣佳吟" w:date="2021-11-01T13:36:00Z">
              <w:r w:rsidR="00365F32">
                <w:rPr>
                  <w:rFonts w:ascii="標楷體" w:eastAsia="標楷體" w:hAnsi="標楷體" w:hint="eastAsia"/>
                  <w:snapToGrid w:val="0"/>
                  <w:szCs w:val="24"/>
                </w:rPr>
                <w:t>劉明峰</w:t>
              </w:r>
            </w:ins>
          </w:p>
          <w:p w:rsidR="00DD4029" w:rsidRPr="0061323F" w:rsidRDefault="00DD4029" w:rsidP="00B5488E">
            <w:pPr>
              <w:snapToGrid w:val="0"/>
              <w:rPr>
                <w:rFonts w:ascii="標楷體" w:eastAsia="標楷體" w:hAnsi="標楷體"/>
                <w:rPrChange w:id="374" w:author="蔣佳吟" w:date="2021-11-01T11:59:00Z">
                  <w:rPr>
                    <w:rFonts w:ascii="標楷體" w:eastAsia="標楷體" w:hAnsi="標楷體"/>
                  </w:rPr>
                </w:rPrChange>
              </w:rPr>
            </w:pPr>
          </w:p>
          <w:p w:rsidR="00131139" w:rsidRPr="00131139" w:rsidDel="0061323F" w:rsidRDefault="00A52057" w:rsidP="00131139">
            <w:pPr>
              <w:snapToGrid w:val="0"/>
              <w:rPr>
                <w:del w:id="375" w:author="蔣佳吟" w:date="2021-11-01T11:58:00Z"/>
                <w:rFonts w:ascii="標楷體" w:eastAsia="標楷體" w:hAnsi="標楷體"/>
              </w:rPr>
            </w:pPr>
            <w:ins w:id="376" w:author="蔣佳吟" w:date="2021-11-01T12:25:00Z">
              <w:r>
                <w:rPr>
                  <w:rFonts w:ascii="標楷體" w:eastAsia="標楷體" w:hAnsi="標楷體" w:hint="eastAsia"/>
                </w:rPr>
                <w:t>注產組</w:t>
              </w:r>
            </w:ins>
            <w:del w:id="377" w:author="蔣佳吟" w:date="2021-11-01T11:58:00Z">
              <w:r w:rsidR="00131139" w:rsidRPr="00131139" w:rsidDel="0061323F">
                <w:rPr>
                  <w:rFonts w:ascii="標楷體" w:eastAsia="標楷體" w:hAnsi="標楷體" w:hint="eastAsia"/>
                </w:rPr>
                <w:delText>修護組電機</w:delText>
              </w:r>
            </w:del>
          </w:p>
          <w:p w:rsidR="00131139" w:rsidRPr="00131139" w:rsidDel="0061323F" w:rsidRDefault="00131139" w:rsidP="00131139">
            <w:pPr>
              <w:snapToGrid w:val="0"/>
              <w:rPr>
                <w:del w:id="378" w:author="蔣佳吟" w:date="2021-11-01T11:58:00Z"/>
                <w:rFonts w:ascii="標楷體" w:eastAsia="標楷體" w:hAnsi="標楷體"/>
              </w:rPr>
            </w:pPr>
            <w:del w:id="379" w:author="蔣佳吟" w:date="2021-11-01T11:58:00Z">
              <w:r w:rsidRPr="00131139" w:rsidDel="0061323F">
                <w:rPr>
                  <w:rFonts w:ascii="標楷體" w:eastAsia="標楷體" w:hAnsi="標楷體" w:hint="eastAsia"/>
                </w:rPr>
                <w:delText xml:space="preserve">值班人員 </w:delText>
              </w:r>
            </w:del>
          </w:p>
          <w:p w:rsidR="00131139" w:rsidDel="0061323F" w:rsidRDefault="00131139" w:rsidP="00131139">
            <w:pPr>
              <w:snapToGrid w:val="0"/>
              <w:rPr>
                <w:del w:id="380" w:author="蔣佳吟" w:date="2021-11-01T11:58:00Z"/>
                <w:rFonts w:ascii="標楷體" w:eastAsia="標楷體" w:hAnsi="標楷體"/>
              </w:rPr>
            </w:pPr>
            <w:del w:id="381" w:author="蔣佳吟" w:date="2021-11-01T11:58:00Z">
              <w:r w:rsidRPr="00131139" w:rsidDel="0061323F">
                <w:rPr>
                  <w:rFonts w:ascii="標楷體" w:eastAsia="標楷體" w:hAnsi="標楷體" w:hint="eastAsia"/>
                </w:rPr>
                <w:delText>人員:XXX</w:delText>
              </w:r>
            </w:del>
          </w:p>
          <w:p w:rsidR="00131139" w:rsidDel="0061323F" w:rsidRDefault="00131139" w:rsidP="00131139">
            <w:pPr>
              <w:snapToGrid w:val="0"/>
              <w:rPr>
                <w:del w:id="382" w:author="蔣佳吟" w:date="2021-11-01T11:58:00Z"/>
                <w:rFonts w:ascii="標楷體" w:eastAsia="標楷體" w:hAnsi="標楷體"/>
              </w:rPr>
            </w:pPr>
          </w:p>
          <w:p w:rsidR="00131139" w:rsidDel="0061323F" w:rsidRDefault="0061323F" w:rsidP="00131139">
            <w:pPr>
              <w:snapToGrid w:val="0"/>
              <w:rPr>
                <w:del w:id="383" w:author="蔣佳吟" w:date="2021-11-01T11:58:00Z"/>
                <w:rFonts w:ascii="標楷體" w:eastAsia="標楷體" w:hAnsi="標楷體" w:hint="eastAsia"/>
              </w:rPr>
            </w:pPr>
            <w:ins w:id="384" w:author="蔣佳吟" w:date="2021-11-01T11:58:00Z">
              <w:r>
                <w:rPr>
                  <w:rFonts w:ascii="標楷體" w:eastAsia="標楷體" w:hAnsi="標楷體" w:hint="eastAsia"/>
                </w:rPr>
                <w:t>注產組</w:t>
              </w:r>
            </w:ins>
          </w:p>
          <w:p w:rsidR="00131139" w:rsidDel="0061323F" w:rsidRDefault="00131139" w:rsidP="00131139">
            <w:pPr>
              <w:snapToGrid w:val="0"/>
              <w:rPr>
                <w:del w:id="385" w:author="蔣佳吟" w:date="2021-11-01T11:57:00Z"/>
                <w:rFonts w:ascii="標楷體" w:eastAsia="標楷體" w:hAnsi="標楷體" w:hint="eastAsia"/>
              </w:rPr>
            </w:pPr>
          </w:p>
          <w:p w:rsidR="00131139" w:rsidRP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  <w:r w:rsidRPr="00131139">
              <w:rPr>
                <w:rFonts w:ascii="標楷體" w:eastAsia="標楷體" w:hAnsi="標楷體" w:hint="eastAsia"/>
              </w:rPr>
              <w:t>注產組</w:t>
            </w:r>
          </w:p>
          <w:p w:rsidR="00131139" w:rsidRP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  <w:r w:rsidRPr="00131139">
              <w:rPr>
                <w:rFonts w:ascii="標楷體" w:eastAsia="標楷體" w:hAnsi="標楷體" w:hint="eastAsia"/>
              </w:rPr>
              <w:t>值班人員</w:t>
            </w:r>
          </w:p>
          <w:p w:rsid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  <w:r w:rsidRPr="00131139">
              <w:rPr>
                <w:rFonts w:ascii="標楷體" w:eastAsia="標楷體" w:hAnsi="標楷體" w:hint="eastAsia"/>
              </w:rPr>
              <w:t>人員:</w:t>
            </w:r>
            <w:ins w:id="386" w:author="蔣佳吟" w:date="2021-11-01T13:23:00Z">
              <w:r w:rsidR="00467DAD">
                <w:rPr>
                  <w:rFonts w:ascii="標楷體" w:eastAsia="標楷體" w:hAnsi="標楷體" w:hint="eastAsia"/>
                  <w:snapToGrid w:val="0"/>
                  <w:szCs w:val="24"/>
                </w:rPr>
                <w:t>邱昭傑</w:t>
              </w:r>
            </w:ins>
            <w:del w:id="387" w:author="蔣佳吟" w:date="2021-11-01T13:23:00Z">
              <w:r w:rsidRPr="00131139" w:rsidDel="00467DAD">
                <w:rPr>
                  <w:rFonts w:ascii="標楷體" w:eastAsia="標楷體" w:hAnsi="標楷體" w:hint="eastAsia"/>
                </w:rPr>
                <w:delText>XXX</w:delText>
              </w:r>
            </w:del>
          </w:p>
          <w:p w:rsidR="00DD4029" w:rsidRDefault="00DD4029" w:rsidP="00131139">
            <w:pPr>
              <w:snapToGrid w:val="0"/>
              <w:rPr>
                <w:rFonts w:ascii="標楷體" w:eastAsia="標楷體" w:hAnsi="標楷體"/>
              </w:rPr>
            </w:pPr>
          </w:p>
          <w:p w:rsidR="00131139" w:rsidRP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  <w:r w:rsidRPr="00131139">
              <w:rPr>
                <w:rFonts w:ascii="標楷體" w:eastAsia="標楷體" w:hAnsi="標楷體" w:hint="eastAsia"/>
              </w:rPr>
              <w:t>注產組</w:t>
            </w:r>
          </w:p>
          <w:p w:rsidR="00131139" w:rsidRP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  <w:r w:rsidRPr="00131139">
              <w:rPr>
                <w:rFonts w:ascii="標楷體" w:eastAsia="標楷體" w:hAnsi="標楷體" w:hint="eastAsia"/>
              </w:rPr>
              <w:t>值班人員</w:t>
            </w:r>
          </w:p>
          <w:p w:rsidR="00131139" w:rsidRP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  <w:r w:rsidRPr="00131139">
              <w:rPr>
                <w:rFonts w:ascii="標楷體" w:eastAsia="標楷體" w:hAnsi="標楷體" w:hint="eastAsia"/>
              </w:rPr>
              <w:t>人員:</w:t>
            </w:r>
            <w:ins w:id="388" w:author="蔣佳吟" w:date="2021-11-01T13:23:00Z">
              <w:r w:rsidR="00467DAD">
                <w:rPr>
                  <w:rFonts w:ascii="標楷體" w:eastAsia="標楷體" w:hAnsi="標楷體" w:hint="eastAsia"/>
                  <w:snapToGrid w:val="0"/>
                  <w:szCs w:val="24"/>
                </w:rPr>
                <w:t>邱昭傑</w:t>
              </w:r>
            </w:ins>
            <w:del w:id="389" w:author="蔣佳吟" w:date="2021-11-01T13:23:00Z">
              <w:r w:rsidRPr="00131139" w:rsidDel="00467DAD">
                <w:rPr>
                  <w:rFonts w:ascii="標楷體" w:eastAsia="標楷體" w:hAnsi="標楷體" w:hint="eastAsia"/>
                </w:rPr>
                <w:delText>XXX</w:delText>
              </w:r>
            </w:del>
          </w:p>
          <w:p w:rsidR="00131139" w:rsidRP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</w:p>
          <w:p w:rsidR="00131139" w:rsidRP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  <w:r w:rsidRPr="00131139">
              <w:rPr>
                <w:rFonts w:ascii="標楷體" w:eastAsia="標楷體" w:hAnsi="標楷體" w:hint="eastAsia"/>
              </w:rPr>
              <w:t>注產組</w:t>
            </w:r>
          </w:p>
          <w:p w:rsidR="00131139" w:rsidRPr="00820E40" w:rsidRDefault="00131139" w:rsidP="00131139">
            <w:pPr>
              <w:snapToGrid w:val="0"/>
              <w:rPr>
                <w:rFonts w:ascii="標楷體" w:eastAsia="標楷體" w:hAnsi="標楷體"/>
                <w:sz w:val="20"/>
                <w:rPrChange w:id="390" w:author="蔣佳吟" w:date="2021-11-01T12:41:00Z">
                  <w:rPr>
                    <w:rFonts w:ascii="標楷體" w:eastAsia="標楷體" w:hAnsi="標楷體"/>
                  </w:rPr>
                </w:rPrChange>
              </w:rPr>
            </w:pPr>
            <w:del w:id="391" w:author="蔣佳吟" w:date="2021-11-01T12:09:00Z">
              <w:r w:rsidRPr="00820E40" w:rsidDel="00E9342C">
                <w:rPr>
                  <w:rFonts w:ascii="標楷體" w:eastAsia="標楷體" w:hAnsi="標楷體" w:hint="eastAsia"/>
                  <w:sz w:val="20"/>
                  <w:rPrChange w:id="392" w:author="蔣佳吟" w:date="2021-11-01T12:41:00Z">
                    <w:rPr>
                      <w:rFonts w:ascii="標楷體" w:eastAsia="標楷體" w:hAnsi="標楷體" w:hint="eastAsia"/>
                    </w:rPr>
                  </w:rPrChange>
                </w:rPr>
                <w:delText>值班</w:delText>
              </w:r>
            </w:del>
            <w:del w:id="393" w:author="蔣佳吟" w:date="2021-11-01T12:41:00Z">
              <w:r w:rsidRPr="00820E40" w:rsidDel="00820E40">
                <w:rPr>
                  <w:rFonts w:ascii="標楷體" w:eastAsia="標楷體" w:hAnsi="標楷體" w:hint="eastAsia"/>
                  <w:sz w:val="20"/>
                  <w:rPrChange w:id="394" w:author="蔣佳吟" w:date="2021-11-01T12:41:00Z">
                    <w:rPr>
                      <w:rFonts w:ascii="標楷體" w:eastAsia="標楷體" w:hAnsi="標楷體" w:hint="eastAsia"/>
                    </w:rPr>
                  </w:rPrChange>
                </w:rPr>
                <w:delText>工程師</w:delText>
              </w:r>
            </w:del>
            <w:r w:rsidRPr="00820E40">
              <w:rPr>
                <w:rFonts w:ascii="標楷體" w:eastAsia="標楷體" w:hAnsi="標楷體" w:hint="eastAsia"/>
                <w:sz w:val="20"/>
                <w:rPrChange w:id="395" w:author="蔣佳吟" w:date="2021-11-01T12:41:00Z">
                  <w:rPr>
                    <w:rFonts w:ascii="標楷體" w:eastAsia="標楷體" w:hAnsi="標楷體" w:hint="eastAsia"/>
                  </w:rPr>
                </w:rPrChange>
              </w:rPr>
              <w:t>工程師:</w:t>
            </w:r>
            <w:ins w:id="396" w:author="蔣佳吟" w:date="2021-11-01T12:41:00Z">
              <w:r w:rsidR="00820E40">
                <w:rPr>
                  <w:rFonts w:ascii="標楷體" w:eastAsia="標楷體" w:hAnsi="標楷體" w:hint="eastAsia"/>
                  <w:sz w:val="20"/>
                </w:rPr>
                <w:t>黃建盛</w:t>
              </w:r>
            </w:ins>
            <w:del w:id="397" w:author="蔣佳吟" w:date="2021-11-01T12:41:00Z">
              <w:r w:rsidRPr="00820E40" w:rsidDel="00820E40">
                <w:rPr>
                  <w:rFonts w:ascii="標楷體" w:eastAsia="標楷體" w:hAnsi="標楷體" w:hint="eastAsia"/>
                  <w:sz w:val="20"/>
                  <w:rPrChange w:id="398" w:author="蔣佳吟" w:date="2021-11-01T12:41:00Z">
                    <w:rPr>
                      <w:rFonts w:ascii="標楷體" w:eastAsia="標楷體" w:hAnsi="標楷體" w:hint="eastAsia"/>
                    </w:rPr>
                  </w:rPrChange>
                </w:rPr>
                <w:delText>XXX</w:delText>
              </w:r>
            </w:del>
          </w:p>
          <w:p w:rsidR="00DD4029" w:rsidRDefault="00DD4029" w:rsidP="00131139">
            <w:pPr>
              <w:snapToGrid w:val="0"/>
              <w:rPr>
                <w:rFonts w:ascii="標楷體" w:eastAsia="標楷體" w:hAnsi="標楷體"/>
              </w:rPr>
            </w:pPr>
          </w:p>
          <w:p w:rsidR="00131139" w:rsidRP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  <w:r w:rsidRPr="00131139">
              <w:rPr>
                <w:rFonts w:ascii="標楷體" w:eastAsia="標楷體" w:hAnsi="標楷體" w:hint="eastAsia"/>
              </w:rPr>
              <w:t>注產組</w:t>
            </w:r>
          </w:p>
          <w:p w:rsidR="00131139" w:rsidRPr="00820E40" w:rsidRDefault="00131139" w:rsidP="00131139">
            <w:pPr>
              <w:snapToGrid w:val="0"/>
              <w:rPr>
                <w:rFonts w:ascii="標楷體" w:eastAsia="標楷體" w:hAnsi="標楷體"/>
                <w:sz w:val="20"/>
                <w:rPrChange w:id="399" w:author="蔣佳吟" w:date="2021-11-01T12:42:00Z">
                  <w:rPr>
                    <w:rFonts w:ascii="標楷體" w:eastAsia="標楷體" w:hAnsi="標楷體"/>
                  </w:rPr>
                </w:rPrChange>
              </w:rPr>
            </w:pPr>
            <w:del w:id="400" w:author="蔣佳吟" w:date="2021-11-01T12:41:00Z">
              <w:r w:rsidRPr="00820E40" w:rsidDel="00820E40">
                <w:rPr>
                  <w:rFonts w:ascii="標楷體" w:eastAsia="標楷體" w:hAnsi="標楷體" w:hint="eastAsia"/>
                  <w:sz w:val="20"/>
                  <w:rPrChange w:id="401" w:author="蔣佳吟" w:date="2021-11-01T12:41:00Z">
                    <w:rPr>
                      <w:rFonts w:ascii="標楷體" w:eastAsia="標楷體" w:hAnsi="標楷體" w:hint="eastAsia"/>
                    </w:rPr>
                  </w:rPrChange>
                </w:rPr>
                <w:delText>值班</w:delText>
              </w:r>
            </w:del>
            <w:r w:rsidRPr="00820E40">
              <w:rPr>
                <w:rFonts w:ascii="標楷體" w:eastAsia="標楷體" w:hAnsi="標楷體" w:hint="eastAsia"/>
                <w:sz w:val="20"/>
                <w:rPrChange w:id="402" w:author="蔣佳吟" w:date="2021-11-01T12:41:00Z">
                  <w:rPr>
                    <w:rFonts w:ascii="標楷體" w:eastAsia="標楷體" w:hAnsi="標楷體" w:hint="eastAsia"/>
                  </w:rPr>
                </w:rPrChange>
              </w:rPr>
              <w:t>工程師</w:t>
            </w:r>
            <w:ins w:id="403" w:author="蔣佳吟" w:date="2021-11-01T12:42:00Z">
              <w:r w:rsidR="00820E40">
                <w:rPr>
                  <w:rFonts w:ascii="標楷體" w:eastAsia="標楷體" w:hAnsi="標楷體" w:hint="eastAsia"/>
                </w:rPr>
                <w:t>:</w:t>
              </w:r>
              <w:r w:rsidR="00820E40" w:rsidRPr="00820E40">
                <w:rPr>
                  <w:rFonts w:ascii="標楷體" w:eastAsia="標楷體" w:hAnsi="標楷體" w:hint="eastAsia"/>
                  <w:sz w:val="20"/>
                  <w:rPrChange w:id="404" w:author="蔣佳吟" w:date="2021-11-01T12:42:00Z">
                    <w:rPr>
                      <w:rFonts w:ascii="標楷體" w:eastAsia="標楷體" w:hAnsi="標楷體" w:hint="eastAsia"/>
                    </w:rPr>
                  </w:rPrChange>
                </w:rPr>
                <w:t>黃建盛</w:t>
              </w:r>
            </w:ins>
            <w:del w:id="405" w:author="蔣佳吟" w:date="2021-11-01T12:41:00Z">
              <w:r w:rsidRPr="00820E40" w:rsidDel="00820E40">
                <w:rPr>
                  <w:rFonts w:ascii="標楷體" w:eastAsia="標楷體" w:hAnsi="標楷體" w:hint="eastAsia"/>
                  <w:sz w:val="20"/>
                  <w:rPrChange w:id="406" w:author="蔣佳吟" w:date="2021-11-01T12:42:00Z">
                    <w:rPr>
                      <w:rFonts w:ascii="標楷體" w:eastAsia="標楷體" w:hAnsi="標楷體" w:hint="eastAsia"/>
                    </w:rPr>
                  </w:rPrChange>
                </w:rPr>
                <w:delText>工程師:XXX</w:delText>
              </w:r>
            </w:del>
          </w:p>
          <w:p w:rsidR="00131139" w:rsidRP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</w:p>
          <w:p w:rsidR="00820E40" w:rsidRDefault="00820E40" w:rsidP="00131139">
            <w:pPr>
              <w:snapToGrid w:val="0"/>
              <w:rPr>
                <w:ins w:id="407" w:author="蔣佳吟" w:date="2021-11-01T12:42:00Z"/>
                <w:rFonts w:ascii="標楷體" w:eastAsia="標楷體" w:hAnsi="標楷體"/>
              </w:rPr>
            </w:pPr>
          </w:p>
          <w:p w:rsidR="00131139" w:rsidRP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  <w:r w:rsidRPr="00131139">
              <w:rPr>
                <w:rFonts w:ascii="標楷體" w:eastAsia="標楷體" w:hAnsi="標楷體" w:hint="eastAsia"/>
              </w:rPr>
              <w:t>注產組組長</w:t>
            </w:r>
          </w:p>
          <w:p w:rsid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  <w:r w:rsidRPr="00131139">
              <w:rPr>
                <w:rFonts w:ascii="標楷體" w:eastAsia="標楷體" w:hAnsi="標楷體" w:hint="eastAsia"/>
              </w:rPr>
              <w:t>組長:吳文傑</w:t>
            </w:r>
          </w:p>
          <w:p w:rsid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</w:p>
          <w:p w:rsid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</w:p>
          <w:p w:rsid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</w:p>
          <w:p w:rsid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</w:p>
          <w:p w:rsid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</w:p>
          <w:p w:rsid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</w:p>
          <w:p w:rsidR="00D0182B" w:rsidRDefault="00D0182B" w:rsidP="00D5382B">
            <w:pPr>
              <w:snapToGrid w:val="0"/>
              <w:spacing w:line="20" w:lineRule="atLeast"/>
              <w:rPr>
                <w:ins w:id="408" w:author="蔣佳吟" w:date="2021-11-01T15:19:00Z"/>
                <w:rFonts w:ascii="標楷體" w:eastAsia="標楷體" w:hAnsi="標楷體"/>
              </w:rPr>
            </w:pPr>
          </w:p>
          <w:p w:rsidR="00D5382B" w:rsidRDefault="00D5382B" w:rsidP="00D5382B">
            <w:pPr>
              <w:snapToGrid w:val="0"/>
              <w:spacing w:line="20" w:lineRule="atLeast"/>
              <w:rPr>
                <w:ins w:id="409" w:author="蔣佳吟" w:date="2021-11-01T15:15:00Z"/>
                <w:rFonts w:ascii="標楷體" w:eastAsia="標楷體" w:hAnsi="標楷體"/>
              </w:rPr>
            </w:pPr>
            <w:ins w:id="410" w:author="蔣佳吟" w:date="2021-11-01T15:15:00Z">
              <w:r>
                <w:rPr>
                  <w:rFonts w:ascii="標楷體" w:eastAsia="標楷體" w:hAnsi="標楷體" w:hint="eastAsia"/>
                </w:rPr>
                <w:t>注產組</w:t>
              </w:r>
            </w:ins>
          </w:p>
          <w:p w:rsidR="00D5382B" w:rsidRPr="00A14E52" w:rsidRDefault="00D5382B" w:rsidP="00D5382B">
            <w:pPr>
              <w:snapToGrid w:val="0"/>
              <w:spacing w:line="20" w:lineRule="atLeast"/>
              <w:rPr>
                <w:ins w:id="411" w:author="蔣佳吟" w:date="2021-11-01T15:15:00Z"/>
                <w:rFonts w:ascii="標楷體" w:eastAsia="標楷體" w:hAnsi="標楷體"/>
              </w:rPr>
            </w:pPr>
            <w:ins w:id="412" w:author="蔣佳吟" w:date="2021-11-01T15:15:00Z">
              <w:r>
                <w:rPr>
                  <w:rFonts w:ascii="標楷體" w:eastAsia="標楷體" w:hAnsi="標楷體" w:hint="eastAsia"/>
                </w:rPr>
                <w:t>值班人員</w:t>
              </w:r>
            </w:ins>
          </w:p>
          <w:p w:rsidR="00131139" w:rsidRDefault="00D5382B" w:rsidP="00D5382B">
            <w:pPr>
              <w:snapToGrid w:val="0"/>
              <w:rPr>
                <w:rFonts w:ascii="標楷體" w:eastAsia="標楷體" w:hAnsi="標楷體"/>
              </w:rPr>
            </w:pPr>
            <w:ins w:id="413" w:author="蔣佳吟" w:date="2021-11-01T15:15:00Z">
              <w:r>
                <w:rPr>
                  <w:rFonts w:ascii="標楷體" w:eastAsia="標楷體" w:hAnsi="標楷體" w:hint="eastAsia"/>
                </w:rPr>
                <w:t>人員</w:t>
              </w:r>
              <w:r w:rsidRPr="00A14E52">
                <w:rPr>
                  <w:rFonts w:ascii="標楷體" w:eastAsia="標楷體" w:hAnsi="標楷體" w:hint="eastAsia"/>
                </w:rPr>
                <w:t>:</w:t>
              </w:r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邱昭傑</w:t>
              </w:r>
            </w:ins>
          </w:p>
          <w:p w:rsidR="00131139" w:rsidRDefault="00131139" w:rsidP="00131139">
            <w:pPr>
              <w:snapToGrid w:val="0"/>
              <w:rPr>
                <w:rFonts w:ascii="標楷體" w:eastAsia="標楷體" w:hAnsi="標楷體"/>
              </w:rPr>
            </w:pPr>
          </w:p>
          <w:p w:rsidR="00131139" w:rsidRDefault="00131139" w:rsidP="00131139">
            <w:pPr>
              <w:snapToGrid w:val="0"/>
              <w:rPr>
                <w:ins w:id="414" w:author="蔣佳吟" w:date="2021-11-01T15:16:00Z"/>
                <w:rFonts w:ascii="標楷體" w:eastAsia="標楷體" w:hAnsi="標楷體"/>
              </w:rPr>
            </w:pPr>
          </w:p>
          <w:p w:rsidR="00D5382B" w:rsidRDefault="00D5382B" w:rsidP="00131139">
            <w:pPr>
              <w:snapToGrid w:val="0"/>
              <w:rPr>
                <w:ins w:id="415" w:author="蔣佳吟" w:date="2021-11-01T15:16:00Z"/>
                <w:rFonts w:ascii="標楷體" w:eastAsia="標楷體" w:hAnsi="標楷體"/>
              </w:rPr>
            </w:pPr>
          </w:p>
          <w:p w:rsidR="00D5382B" w:rsidRDefault="00D0182B" w:rsidP="00131139">
            <w:pPr>
              <w:snapToGrid w:val="0"/>
              <w:rPr>
                <w:ins w:id="416" w:author="蔣佳吟" w:date="2021-11-01T15:18:00Z"/>
                <w:rFonts w:ascii="標楷體" w:eastAsia="標楷體" w:hAnsi="標楷體"/>
              </w:rPr>
            </w:pPr>
            <w:ins w:id="417" w:author="蔣佳吟" w:date="2021-11-01T15:18:00Z">
              <w:r>
                <w:rPr>
                  <w:rFonts w:ascii="標楷體" w:eastAsia="標楷體" w:hAnsi="標楷體" w:hint="eastAsia"/>
                </w:rPr>
                <w:t>注產組</w:t>
              </w:r>
            </w:ins>
          </w:p>
          <w:p w:rsidR="00D0182B" w:rsidRPr="00D0182B" w:rsidRDefault="00D0182B" w:rsidP="00131139">
            <w:pPr>
              <w:snapToGrid w:val="0"/>
              <w:rPr>
                <w:rFonts w:ascii="標楷體" w:eastAsia="標楷體" w:hAnsi="標楷體" w:hint="eastAsia"/>
                <w:sz w:val="20"/>
                <w:rPrChange w:id="418" w:author="蔣佳吟" w:date="2021-11-01T15:18:00Z">
                  <w:rPr>
                    <w:rFonts w:ascii="標楷體" w:eastAsia="標楷體" w:hAnsi="標楷體" w:hint="eastAsia"/>
                  </w:rPr>
                </w:rPrChange>
              </w:rPr>
            </w:pPr>
            <w:ins w:id="419" w:author="蔣佳吟" w:date="2021-11-01T15:18:00Z">
              <w:r w:rsidRPr="00D0182B">
                <w:rPr>
                  <w:rFonts w:ascii="標楷體" w:eastAsia="標楷體" w:hAnsi="標楷體" w:hint="eastAsia"/>
                  <w:sz w:val="20"/>
                  <w:rPrChange w:id="420" w:author="蔣佳吟" w:date="2021-11-01T15:18:00Z">
                    <w:rPr>
                      <w:rFonts w:ascii="標楷體" w:eastAsia="標楷體" w:hAnsi="標楷體" w:hint="eastAsia"/>
                    </w:rPr>
                  </w:rPrChange>
                </w:rPr>
                <w:t>工程師</w:t>
              </w:r>
              <w:r>
                <w:rPr>
                  <w:rFonts w:ascii="標楷體" w:eastAsia="標楷體" w:hAnsi="標楷體" w:hint="eastAsia"/>
                  <w:sz w:val="20"/>
                </w:rPr>
                <w:t>:黃建盛</w:t>
              </w:r>
            </w:ins>
          </w:p>
        </w:tc>
      </w:tr>
      <w:tr w:rsidR="00E00431" w:rsidTr="009B357F">
        <w:trPr>
          <w:cantSplit/>
          <w:trHeight w:val="10192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B3B43" w:rsidRPr="008B3B43" w:rsidDel="00D5382B" w:rsidRDefault="008B3B43" w:rsidP="008B3B43">
            <w:pPr>
              <w:snapToGrid w:val="0"/>
              <w:spacing w:line="20" w:lineRule="atLeast"/>
              <w:jc w:val="both"/>
              <w:rPr>
                <w:del w:id="421" w:author="蔣佳吟" w:date="2021-11-01T15:15:00Z"/>
                <w:rFonts w:ascii="標楷體" w:eastAsia="標楷體" w:hAnsi="標楷體"/>
                <w:snapToGrid w:val="0"/>
              </w:rPr>
            </w:pPr>
            <w:del w:id="422" w:author="蔣佳吟" w:date="2021-11-01T15:15:00Z">
              <w:r w:rsidRPr="008B3B43" w:rsidDel="00D5382B">
                <w:rPr>
                  <w:rFonts w:ascii="標楷體" w:eastAsia="標楷體" w:hAnsi="標楷體" w:hint="eastAsia"/>
                  <w:snapToGrid w:val="0"/>
                </w:rPr>
                <w:lastRenderedPageBreak/>
                <w:delText>B.資訊安全演練</w:delText>
              </w:r>
            </w:del>
          </w:p>
          <w:p w:rsidR="008B3B43" w:rsidRPr="008B3B43" w:rsidDel="00D5382B" w:rsidRDefault="008B3B43" w:rsidP="008B3B43">
            <w:pPr>
              <w:snapToGrid w:val="0"/>
              <w:spacing w:line="20" w:lineRule="atLeast"/>
              <w:jc w:val="both"/>
              <w:rPr>
                <w:del w:id="423" w:author="蔣佳吟" w:date="2021-11-01T15:15:00Z"/>
                <w:rFonts w:ascii="標楷體" w:eastAsia="標楷體" w:hAnsi="標楷體"/>
                <w:snapToGrid w:val="0"/>
              </w:rPr>
            </w:pPr>
            <w:del w:id="424" w:author="蔣佳吟" w:date="2021-11-01T13:09:00Z">
              <w:r w:rsidRPr="008B3B43" w:rsidDel="00C92B89">
                <w:rPr>
                  <w:rFonts w:ascii="標楷體" w:eastAsia="標楷體" w:hAnsi="標楷體" w:hint="eastAsia"/>
                  <w:snapToGrid w:val="0"/>
                </w:rPr>
                <w:delText>第二幕</w:delText>
              </w:r>
            </w:del>
            <w:del w:id="425" w:author="蔣佳吟" w:date="2021-11-01T15:15:00Z">
              <w:r w:rsidRPr="008B3B43" w:rsidDel="00D5382B">
                <w:rPr>
                  <w:rFonts w:ascii="標楷體" w:eastAsia="標楷體" w:hAnsi="標楷體" w:hint="eastAsia"/>
                  <w:snapToGrid w:val="0"/>
                </w:rPr>
                <w:delText>通訊備援</w:delText>
              </w:r>
            </w:del>
          </w:p>
          <w:p w:rsidR="00054133" w:rsidDel="00D5382B" w:rsidRDefault="008B3B43" w:rsidP="008B3B43">
            <w:pPr>
              <w:snapToGrid w:val="0"/>
              <w:spacing w:line="20" w:lineRule="atLeast"/>
              <w:jc w:val="both"/>
              <w:rPr>
                <w:del w:id="426" w:author="蔣佳吟" w:date="2021-11-01T15:15:00Z"/>
                <w:rFonts w:ascii="標楷體" w:eastAsia="標楷體" w:hAnsi="標楷體"/>
                <w:snapToGrid w:val="0"/>
              </w:rPr>
            </w:pPr>
            <w:del w:id="427" w:author="蔣佳吟" w:date="2021-11-01T15:15:00Z">
              <w:r w:rsidRPr="008B3B43" w:rsidDel="00D5382B">
                <w:rPr>
                  <w:rFonts w:ascii="標楷體" w:eastAsia="標楷體" w:hAnsi="標楷體"/>
                  <w:snapToGrid w:val="0"/>
                </w:rPr>
                <w:delText>(10:30~11:30)</w:delText>
              </w:r>
            </w:del>
          </w:p>
          <w:p w:rsidR="00054133" w:rsidRDefault="00054133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054133" w:rsidRDefault="00054133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054133" w:rsidRDefault="00054133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054133" w:rsidRDefault="00054133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054133" w:rsidRDefault="00054133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054133" w:rsidRDefault="00054133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054133" w:rsidRDefault="00054133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054133" w:rsidRDefault="00054133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0C7153" w:rsidRDefault="000C7153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0C7153" w:rsidRDefault="000C7153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907D9D" w:rsidRDefault="00907D9D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907D9D" w:rsidRDefault="00907D9D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907D9D" w:rsidRDefault="00907D9D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907D9D" w:rsidRDefault="00907D9D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907D9D" w:rsidRDefault="00907D9D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907D9D" w:rsidRDefault="00907D9D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907D9D" w:rsidRDefault="00907D9D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907D9D" w:rsidRDefault="00907D9D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907D9D" w:rsidRDefault="00907D9D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907D9D" w:rsidRDefault="00907D9D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907D9D" w:rsidRDefault="00907D9D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5C0FF4" w:rsidRDefault="005C0FF4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5C0FF4" w:rsidRDefault="005C0FF4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5C0FF4" w:rsidRDefault="005C0FF4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5C0FF4" w:rsidRDefault="005C0FF4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5C0FF4" w:rsidRDefault="005C0FF4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907D9D" w:rsidRDefault="00907D9D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F44B81" w:rsidRDefault="00F44B81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  <w:p w:rsidR="00E00431" w:rsidRDefault="00E00431" w:rsidP="008B3B43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</w:p>
        </w:tc>
        <w:tc>
          <w:tcPr>
            <w:tcW w:w="68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1F34" w:rsidRPr="00613728" w:rsidDel="00365F32" w:rsidRDefault="00CD1F34" w:rsidP="00613728">
            <w:pPr>
              <w:snapToGrid w:val="0"/>
              <w:rPr>
                <w:del w:id="428" w:author="蔣佳吟" w:date="2021-11-01T13:37:00Z"/>
                <w:rFonts w:ascii="標楷體" w:eastAsia="標楷體" w:hAnsi="標楷體"/>
                <w:snapToGrid w:val="0"/>
                <w:color w:val="000000" w:themeColor="text1"/>
                <w:szCs w:val="24"/>
                <w:rPrChange w:id="429" w:author="蔣佳吟" w:date="2021-11-01T13:41:00Z">
                  <w:rPr>
                    <w:del w:id="430" w:author="蔣佳吟" w:date="2021-11-01T13:37:00Z"/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pPrChange w:id="431" w:author="蔣佳吟" w:date="2021-11-01T13:41:00Z">
                <w:pPr>
                  <w:framePr w:hSpace="180" w:wrap="around" w:vAnchor="text" w:hAnchor="text" w:y="1"/>
                  <w:snapToGrid w:val="0"/>
                  <w:suppressOverlap/>
                </w:pPr>
              </w:pPrChange>
            </w:pPr>
            <w:del w:id="432" w:author="蔣佳吟" w:date="2021-11-01T13:37:00Z">
              <w:r w:rsidDel="00365F32">
                <w:rPr>
                  <w:rFonts w:ascii="標楷體" w:eastAsia="標楷體" w:hAnsi="標楷體"/>
                  <w:snapToGrid w:val="0"/>
                  <w:szCs w:val="24"/>
                </w:rPr>
                <w:delText>(第二幕)演練</w:delText>
              </w:r>
              <w:r w:rsidR="00054133" w:rsidDel="00365F32">
                <w:rPr>
                  <w:rFonts w:ascii="標楷體" w:eastAsia="標楷體" w:hAnsi="標楷體"/>
                  <w:snapToGrid w:val="0"/>
                  <w:szCs w:val="24"/>
                </w:rPr>
                <w:delText>開始</w:delText>
              </w:r>
              <w:r w:rsidDel="00365F32">
                <w:rPr>
                  <w:rFonts w:ascii="標楷體" w:eastAsia="標楷體" w:hAnsi="標楷體"/>
                  <w:snapToGrid w:val="0"/>
                  <w:szCs w:val="24"/>
                </w:rPr>
                <w:delText>:</w:delText>
              </w:r>
            </w:del>
          </w:p>
          <w:p w:rsidR="004F090B" w:rsidDel="00D5382B" w:rsidRDefault="00F44B81" w:rsidP="008C67CD">
            <w:pPr>
              <w:snapToGrid w:val="0"/>
              <w:rPr>
                <w:del w:id="433" w:author="蔣佳吟" w:date="2021-11-01T15:16:00Z"/>
                <w:rFonts w:ascii="標楷體" w:eastAsia="標楷體" w:hAnsi="標楷體"/>
                <w:snapToGrid w:val="0"/>
                <w:szCs w:val="24"/>
              </w:rPr>
            </w:pPr>
            <w:del w:id="434" w:author="蔣佳吟" w:date="2021-11-01T15:16:00Z">
              <w:r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事</w:delText>
              </w:r>
              <w:r w:rsidRPr="00E00431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故發生原因:</w:delText>
              </w:r>
            </w:del>
          </w:p>
          <w:p w:rsidR="00054133" w:rsidRPr="000C7153" w:rsidDel="00D5382B" w:rsidRDefault="004F090B" w:rsidP="008C67CD">
            <w:pPr>
              <w:snapToGrid w:val="0"/>
              <w:rPr>
                <w:del w:id="435" w:author="蔣佳吟" w:date="2021-11-01T15:16:00Z"/>
                <w:rFonts w:ascii="標楷體" w:eastAsia="標楷體" w:hAnsi="標楷體"/>
                <w:snapToGrid w:val="0"/>
                <w:color w:val="000000" w:themeColor="text1"/>
                <w:szCs w:val="24"/>
              </w:rPr>
            </w:pPr>
            <w:del w:id="436" w:author="蔣佳吟" w:date="2021-11-01T15:16:00Z">
              <w:r w:rsidDel="00D5382B">
                <w:rPr>
                  <w:rFonts w:ascii="標楷體" w:eastAsia="標楷體" w:hAnsi="標楷體"/>
                  <w:snapToGrid w:val="0"/>
                  <w:szCs w:val="24"/>
                </w:rPr>
                <w:delText xml:space="preserve">    </w:delText>
              </w:r>
            </w:del>
            <w:del w:id="437" w:author="蔣佳吟" w:date="2021-11-01T11:48:00Z">
              <w:r w:rsidR="00054133" w:rsidRPr="000C7153" w:rsidDel="008E454E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經電機值班人員切換</w:delText>
              </w:r>
              <w:r w:rsidR="00054133" w:rsidRPr="000C7153" w:rsidDel="008E454E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第二</w:delText>
              </w:r>
              <w:r w:rsidR="00F44B81" w:rsidRPr="000C7153" w:rsidDel="008E454E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備援</w:delText>
              </w:r>
              <w:r w:rsidR="00054133" w:rsidRPr="000C7153" w:rsidDel="008E454E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迴路後</w:delText>
              </w:r>
            </w:del>
            <w:del w:id="438" w:author="蔣佳吟" w:date="2021-11-01T15:16:00Z">
              <w:r w:rsidR="00054133" w:rsidRPr="000C7153" w:rsidDel="00D5382B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，</w:delText>
              </w:r>
              <w:r w:rsidR="000C7153" w:rsidDel="00D5382B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中控室值班人員</w:delText>
              </w:r>
              <w:r w:rsidR="00054133" w:rsidRPr="000C7153" w:rsidDel="00D5382B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發現監控調度系統</w:delText>
              </w:r>
              <w:r w:rsidR="009F2EBC" w:rsidDel="00D5382B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畫面</w:delText>
              </w:r>
              <w:r w:rsidR="00054133" w:rsidRPr="000C7153" w:rsidDel="00D5382B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仍有供氣量不跳動，</w:delText>
              </w:r>
              <w:r w:rsidR="000C7153" w:rsidRPr="000C7153" w:rsidDel="00D5382B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</w:rPr>
                <w:delText>造成</w:delText>
              </w:r>
              <w:r w:rsidR="000C7153" w:rsidRPr="000C7153" w:rsidDel="00D5382B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台北調度中心，無法正確判別注儲處供氣量，</w:delText>
              </w:r>
            </w:del>
            <w:del w:id="439" w:author="蔣佳吟" w:date="2021-11-01T11:49:00Z">
              <w:r w:rsidR="000C7153" w:rsidRPr="000C7153" w:rsidDel="008E454E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造成</w:delText>
              </w:r>
            </w:del>
            <w:del w:id="440" w:author="蔣佳吟" w:date="2021-11-01T15:16:00Z">
              <w:r w:rsidR="000C7153" w:rsidRPr="000C7153" w:rsidDel="00D5382B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delText>調度中心調度困難。</w:delText>
              </w:r>
            </w:del>
          </w:p>
          <w:p w:rsidR="00054133" w:rsidDel="00D5382B" w:rsidRDefault="00054133" w:rsidP="008C67CD">
            <w:pPr>
              <w:snapToGrid w:val="0"/>
              <w:rPr>
                <w:del w:id="441" w:author="蔣佳吟" w:date="2021-11-01T15:16:00Z"/>
                <w:rFonts w:ascii="標楷體" w:eastAsia="標楷體" w:hAnsi="標楷體"/>
                <w:snapToGrid w:val="0"/>
                <w:szCs w:val="24"/>
              </w:rPr>
            </w:pPr>
          </w:p>
          <w:p w:rsidR="000C7153" w:rsidRPr="000C7153" w:rsidDel="00D5382B" w:rsidRDefault="009F2EBC" w:rsidP="008C67CD">
            <w:pPr>
              <w:snapToGrid w:val="0"/>
              <w:rPr>
                <w:del w:id="442" w:author="蔣佳吟" w:date="2021-11-01T15:16:00Z"/>
                <w:rFonts w:ascii="標楷體" w:eastAsia="標楷體" w:hAnsi="標楷體"/>
                <w:snapToGrid w:val="0"/>
                <w:szCs w:val="24"/>
              </w:rPr>
            </w:pPr>
            <w:del w:id="443" w:author="蔣佳吟" w:date="2021-11-01T15:16:00Z">
              <w:r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11</w:delText>
              </w:r>
              <w:r w:rsidR="00A14E52" w:rsidRPr="00A14E52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.</w:delText>
              </w:r>
              <w:r w:rsidR="000C7153" w:rsidRPr="000C7153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中控室值班人員(</w:delText>
              </w:r>
            </w:del>
            <w:del w:id="444" w:author="蔣佳吟" w:date="2021-11-01T13:25:00Z">
              <w:r w:rsidR="000C7153" w:rsidRPr="000C7153" w:rsidDel="00467DAD">
                <w:rPr>
                  <w:rFonts w:ascii="標楷體" w:eastAsia="標楷體" w:hAnsi="標楷體" w:hint="eastAsia"/>
                  <w:snapToGrid w:val="0"/>
                  <w:szCs w:val="24"/>
                </w:rPr>
                <w:delText>XXX</w:delText>
              </w:r>
            </w:del>
            <w:del w:id="445" w:author="蔣佳吟" w:date="2021-11-01T15:16:00Z">
              <w:r w:rsidR="000C7153" w:rsidRPr="000C7153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 xml:space="preserve">): </w:delText>
              </w:r>
            </w:del>
          </w:p>
          <w:p w:rsidR="00D1523C" w:rsidDel="00D5382B" w:rsidRDefault="000C7153" w:rsidP="008C67CD">
            <w:pPr>
              <w:snapToGrid w:val="0"/>
              <w:rPr>
                <w:del w:id="446" w:author="蔣佳吟" w:date="2021-11-01T15:16:00Z"/>
                <w:rFonts w:ascii="標楷體" w:eastAsia="標楷體" w:hAnsi="標楷體"/>
                <w:snapToGrid w:val="0"/>
                <w:szCs w:val="24"/>
              </w:rPr>
            </w:pPr>
            <w:del w:id="447" w:author="蔣佳吟" w:date="2021-11-01T15:16:00Z">
              <w:r w:rsidRPr="000C7153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報告</w:delText>
              </w:r>
            </w:del>
            <w:del w:id="448" w:author="蔣佳吟" w:date="2021-11-01T13:15:00Z">
              <w:r w:rsidR="00CC0E8D" w:rsidDel="00467DAD">
                <w:rPr>
                  <w:rFonts w:ascii="標楷體" w:eastAsia="標楷體" w:hAnsi="標楷體" w:hint="eastAsia"/>
                  <w:snapToGrid w:val="0"/>
                  <w:szCs w:val="24"/>
                </w:rPr>
                <w:delText>(</w:delText>
              </w:r>
              <w:r w:rsidR="00320F70" w:rsidDel="00467DAD">
                <w:rPr>
                  <w:rFonts w:ascii="標楷體" w:eastAsia="標楷體" w:hAnsi="標楷體" w:hint="eastAsia"/>
                  <w:snapToGrid w:val="0"/>
                  <w:szCs w:val="24"/>
                </w:rPr>
                <w:delText>XXX</w:delText>
              </w:r>
              <w:r w:rsidR="00CC0E8D" w:rsidDel="00467DAD">
                <w:rPr>
                  <w:rFonts w:ascii="標楷體" w:eastAsia="標楷體" w:hAnsi="標楷體" w:hint="eastAsia"/>
                  <w:snapToGrid w:val="0"/>
                  <w:szCs w:val="24"/>
                </w:rPr>
                <w:delText>)</w:delText>
              </w:r>
            </w:del>
            <w:del w:id="449" w:author="蔣佳吟" w:date="2021-11-01T15:16:00Z">
              <w:r w:rsidR="00320F70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工程師</w:delText>
              </w:r>
              <w:r w:rsidRPr="000C7153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，我是</w:delText>
              </w:r>
            </w:del>
            <w:del w:id="450" w:author="蔣佳吟" w:date="2021-11-01T13:25:00Z">
              <w:r w:rsidR="00CC0E8D" w:rsidDel="00467DAD">
                <w:rPr>
                  <w:rFonts w:ascii="標楷體" w:eastAsia="標楷體" w:hAnsi="標楷體" w:hint="eastAsia"/>
                  <w:snapToGrid w:val="0"/>
                  <w:szCs w:val="24"/>
                </w:rPr>
                <w:delText>(</w:delText>
              </w:r>
              <w:r w:rsidRPr="000C7153" w:rsidDel="00467DAD">
                <w:rPr>
                  <w:rFonts w:ascii="標楷體" w:eastAsia="標楷體" w:hAnsi="標楷體" w:hint="eastAsia"/>
                  <w:snapToGrid w:val="0"/>
                  <w:szCs w:val="24"/>
                </w:rPr>
                <w:delText>XXX</w:delText>
              </w:r>
              <w:r w:rsidR="00CC0E8D" w:rsidDel="00467DAD">
                <w:rPr>
                  <w:rFonts w:ascii="標楷體" w:eastAsia="標楷體" w:hAnsi="標楷體" w:hint="eastAsia"/>
                  <w:snapToGrid w:val="0"/>
                  <w:szCs w:val="24"/>
                </w:rPr>
                <w:delText>)</w:delText>
              </w:r>
            </w:del>
            <w:del w:id="451" w:author="蔣佳吟" w:date="2021-11-01T15:16:00Z">
              <w:r w:rsidRPr="000C7153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，目前</w:delText>
              </w:r>
              <w:r w:rsidR="00242EE4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本</w:delText>
              </w:r>
              <w:r w:rsidR="00DD4029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處</w:delText>
              </w:r>
              <w:r w:rsidRPr="000C7153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電力</w:delText>
              </w:r>
              <w:r w:rsidR="00242EE4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已經穩定供電</w:delText>
              </w:r>
              <w:r w:rsidR="009F2EBC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，柴油發電機</w:delText>
              </w:r>
            </w:del>
            <w:del w:id="452" w:author="蔣佳吟" w:date="2021-11-01T13:13:00Z">
              <w:r w:rsidR="009F2EBC" w:rsidDel="007B3EF5">
                <w:rPr>
                  <w:rFonts w:ascii="標楷體" w:eastAsia="標楷體" w:hAnsi="標楷體" w:hint="eastAsia"/>
                  <w:snapToGrid w:val="0"/>
                  <w:szCs w:val="24"/>
                </w:rPr>
                <w:delText>停止</w:delText>
              </w:r>
            </w:del>
            <w:del w:id="453" w:author="蔣佳吟" w:date="2021-11-01T15:16:00Z">
              <w:r w:rsidR="009F2EBC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運轉</w:delText>
              </w:r>
              <w:r w:rsidRPr="000C7153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，</w:delText>
              </w:r>
              <w:r w:rsidR="009F2EBC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稍早由台北調度中心電話反</w:delText>
              </w:r>
              <w:r w:rsidR="00B112F9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映</w:delText>
              </w:r>
              <w:r w:rsidR="009F2EBC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本處</w:delText>
              </w:r>
              <w:r w:rsidR="00755C1D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供氣</w:delText>
              </w:r>
              <w:r w:rsidR="009F2EBC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量異常，由本處值班人員發現異常原因為</w:delText>
              </w:r>
              <w:r w:rsidR="00242EE4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監控調度系統</w:delText>
              </w:r>
              <w:r w:rsidR="00755C1D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供氣</w:delText>
              </w:r>
              <w:r w:rsidR="00242EE4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畫面流量無跳動，需請修護組儀器進行檢修</w:delText>
              </w:r>
              <w:r w:rsidRPr="000C7153"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。</w:delText>
              </w:r>
            </w:del>
          </w:p>
          <w:p w:rsidR="00320F70" w:rsidDel="00D5382B" w:rsidRDefault="00320F70" w:rsidP="008C67CD">
            <w:pPr>
              <w:snapToGrid w:val="0"/>
              <w:rPr>
                <w:del w:id="454" w:author="蔣佳吟" w:date="2021-11-01T15:17:00Z"/>
                <w:rFonts w:ascii="標楷體" w:eastAsia="標楷體" w:hAnsi="標楷體"/>
                <w:snapToGrid w:val="0"/>
                <w:szCs w:val="24"/>
              </w:rPr>
            </w:pPr>
          </w:p>
          <w:p w:rsidR="00320F70" w:rsidDel="00D5382B" w:rsidRDefault="00B25C72" w:rsidP="008C67CD">
            <w:pPr>
              <w:snapToGrid w:val="0"/>
              <w:rPr>
                <w:del w:id="455" w:author="蔣佳吟" w:date="2021-11-01T15:16:00Z"/>
                <w:rFonts w:ascii="標楷體" w:eastAsia="標楷體" w:hAnsi="標楷體"/>
                <w:snapToGrid w:val="0"/>
                <w:szCs w:val="24"/>
              </w:rPr>
            </w:pPr>
            <w:del w:id="456" w:author="蔣佳吟" w:date="2021-11-01T15:16:00Z">
              <w:r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12</w:delText>
              </w:r>
              <w:r w:rsidR="00320F70" w:rsidDel="00D5382B">
                <w:rPr>
                  <w:rFonts w:ascii="標楷體" w:eastAsia="標楷體" w:hAnsi="標楷體"/>
                  <w:snapToGrid w:val="0"/>
                  <w:szCs w:val="24"/>
                </w:rPr>
                <w:delText>.</w:delText>
              </w:r>
            </w:del>
            <w:del w:id="457" w:author="蔣佳吟" w:date="2021-11-01T12:42:00Z">
              <w:r w:rsidR="009F2EBC" w:rsidDel="00820E40">
                <w:rPr>
                  <w:rFonts w:ascii="標楷體" w:eastAsia="標楷體" w:hAnsi="標楷體"/>
                  <w:snapToGrid w:val="0"/>
                  <w:szCs w:val="24"/>
                </w:rPr>
                <w:delText>值班</w:delText>
              </w:r>
            </w:del>
            <w:del w:id="458" w:author="蔣佳吟" w:date="2021-11-01T15:16:00Z">
              <w:r w:rsidR="009F2EBC" w:rsidDel="00D5382B">
                <w:rPr>
                  <w:rFonts w:ascii="標楷體" w:eastAsia="標楷體" w:hAnsi="標楷體"/>
                  <w:snapToGrid w:val="0"/>
                  <w:szCs w:val="24"/>
                </w:rPr>
                <w:delText>工程師(</w:delText>
              </w:r>
            </w:del>
            <w:del w:id="459" w:author="蔣佳吟" w:date="2021-11-01T12:42:00Z">
              <w:r w:rsidR="009F2EBC" w:rsidDel="00820E40">
                <w:rPr>
                  <w:rFonts w:ascii="標楷體" w:eastAsia="標楷體" w:hAnsi="標楷體"/>
                  <w:snapToGrid w:val="0"/>
                  <w:szCs w:val="24"/>
                </w:rPr>
                <w:delText>XXX</w:delText>
              </w:r>
            </w:del>
            <w:del w:id="460" w:author="蔣佳吟" w:date="2021-11-01T15:16:00Z">
              <w:r w:rsidR="009F2EBC" w:rsidDel="00D5382B">
                <w:rPr>
                  <w:rFonts w:ascii="標楷體" w:eastAsia="標楷體" w:hAnsi="標楷體"/>
                  <w:snapToGrid w:val="0"/>
                  <w:szCs w:val="24"/>
                </w:rPr>
                <w:delText>):</w:delText>
              </w:r>
            </w:del>
          </w:p>
          <w:p w:rsidR="000C7153" w:rsidDel="00D5382B" w:rsidRDefault="009F2EBC" w:rsidP="008C67CD">
            <w:pPr>
              <w:snapToGrid w:val="0"/>
              <w:rPr>
                <w:del w:id="461" w:author="蔣佳吟" w:date="2021-11-01T15:16:00Z"/>
                <w:rFonts w:ascii="標楷體" w:eastAsia="標楷體" w:hAnsi="標楷體"/>
                <w:snapToGrid w:val="0"/>
                <w:szCs w:val="24"/>
              </w:rPr>
            </w:pPr>
            <w:del w:id="462" w:author="蔣佳吟" w:date="2021-11-01T15:16:00Z">
              <w:r w:rsidDel="00D5382B">
                <w:rPr>
                  <w:rFonts w:ascii="標楷體" w:eastAsia="標楷體" w:hAnsi="標楷體" w:hint="eastAsia"/>
                  <w:snapToGrid w:val="0"/>
                  <w:szCs w:val="24"/>
                </w:rPr>
                <w:delText>好，我立即向組長報告並請組長告知修護組派員檢修。</w:delText>
              </w:r>
            </w:del>
          </w:p>
          <w:p w:rsidR="000C7153" w:rsidRDefault="000C7153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9F2EBC" w:rsidRDefault="00B25C7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13</w:t>
            </w:r>
            <w:r w:rsidR="009F2EBC">
              <w:rPr>
                <w:rFonts w:ascii="標楷體" w:eastAsia="標楷體" w:hAnsi="標楷體" w:hint="eastAsia"/>
                <w:snapToGrid w:val="0"/>
                <w:szCs w:val="24"/>
              </w:rPr>
              <w:t>.</w:t>
            </w:r>
            <w:del w:id="463" w:author="蔣佳吟" w:date="2021-11-01T12:43:00Z">
              <w:r w:rsidR="009F2EBC" w:rsidDel="00820E40">
                <w:rPr>
                  <w:rFonts w:ascii="標楷體" w:eastAsia="標楷體" w:hAnsi="標楷體"/>
                  <w:snapToGrid w:val="0"/>
                  <w:szCs w:val="24"/>
                </w:rPr>
                <w:delText>值班</w:delText>
              </w:r>
            </w:del>
            <w:del w:id="464" w:author="蔣佳吟" w:date="2021-11-01T15:31:00Z">
              <w:r w:rsidR="009F2EBC" w:rsidDel="007E2FCD">
                <w:rPr>
                  <w:rFonts w:ascii="標楷體" w:eastAsia="標楷體" w:hAnsi="標楷體"/>
                  <w:snapToGrid w:val="0"/>
                  <w:szCs w:val="24"/>
                </w:rPr>
                <w:delText>工程師(</w:delText>
              </w:r>
            </w:del>
            <w:ins w:id="465" w:author="蔣佳吟" w:date="2021-11-01T12:43:00Z">
              <w:r w:rsidR="00820E40">
                <w:rPr>
                  <w:rFonts w:ascii="標楷體" w:eastAsia="標楷體" w:hAnsi="標楷體" w:hint="eastAsia"/>
                  <w:snapToGrid w:val="0"/>
                  <w:szCs w:val="24"/>
                </w:rPr>
                <w:t>黃建盛</w:t>
              </w:r>
            </w:ins>
            <w:del w:id="466" w:author="蔣佳吟" w:date="2021-11-01T12:43:00Z">
              <w:r w:rsidR="009F2EBC" w:rsidDel="00820E40">
                <w:rPr>
                  <w:rFonts w:ascii="標楷體" w:eastAsia="標楷體" w:hAnsi="標楷體"/>
                  <w:snapToGrid w:val="0"/>
                  <w:szCs w:val="24"/>
                </w:rPr>
                <w:delText>XXX</w:delText>
              </w:r>
            </w:del>
            <w:ins w:id="467" w:author="蔣佳吟" w:date="2021-11-01T15:31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工程師:</w:t>
              </w:r>
            </w:ins>
            <w:del w:id="468" w:author="蔣佳吟" w:date="2021-11-01T15:31:00Z">
              <w:r w:rsidR="009F2EBC" w:rsidDel="007E2FCD">
                <w:rPr>
                  <w:rFonts w:ascii="標楷體" w:eastAsia="標楷體" w:hAnsi="標楷體"/>
                  <w:snapToGrid w:val="0"/>
                  <w:szCs w:val="24"/>
                </w:rPr>
                <w:delText>):</w:delText>
              </w:r>
            </w:del>
            <w:r w:rsidR="009F2EBC">
              <w:rPr>
                <w:rFonts w:ascii="標楷體" w:eastAsia="標楷體" w:hAnsi="標楷體" w:hint="eastAsia"/>
                <w:snapToGrid w:val="0"/>
                <w:szCs w:val="24"/>
              </w:rPr>
              <w:t xml:space="preserve"> (</w:t>
            </w:r>
            <w:del w:id="469" w:author="蔣佳吟" w:date="2021-11-01T15:51:00Z">
              <w:r w:rsidR="009F2EBC" w:rsidDel="006C24E9">
                <w:rPr>
                  <w:rFonts w:ascii="標楷體" w:eastAsia="標楷體" w:hAnsi="標楷體" w:hint="eastAsia"/>
                  <w:snapToGrid w:val="0"/>
                  <w:szCs w:val="24"/>
                </w:rPr>
                <w:delText>注產組工程師</w:delText>
              </w:r>
            </w:del>
            <w:r w:rsidR="009F2EBC">
              <w:rPr>
                <w:rFonts w:ascii="標楷體" w:eastAsia="標楷體" w:hAnsi="標楷體" w:hint="eastAsia"/>
                <w:snapToGrid w:val="0"/>
                <w:szCs w:val="24"/>
              </w:rPr>
              <w:t>致電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吳</w:t>
            </w:r>
            <w:r w:rsidR="009F2EBC">
              <w:rPr>
                <w:rFonts w:ascii="標楷體" w:eastAsia="標楷體" w:hAnsi="標楷體" w:hint="eastAsia"/>
                <w:snapToGrid w:val="0"/>
                <w:szCs w:val="24"/>
              </w:rPr>
              <w:t>組長)</w:t>
            </w:r>
          </w:p>
          <w:p w:rsidR="000C7153" w:rsidRPr="009F2EBC" w:rsidRDefault="009F2EBC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組長你好，目前由現場值班人員</w:t>
            </w:r>
            <w:r w:rsidR="0072657A">
              <w:rPr>
                <w:rFonts w:ascii="標楷體" w:eastAsia="標楷體" w:hAnsi="標楷體" w:hint="eastAsia"/>
                <w:snapToGrid w:val="0"/>
                <w:szCs w:val="24"/>
              </w:rPr>
              <w:t>得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知雖供電已穩定，但值班同仁發現監控調度系統畫面</w:t>
            </w:r>
            <w:r w:rsidR="00F95D28">
              <w:rPr>
                <w:rFonts w:ascii="標楷體" w:eastAsia="標楷體" w:hAnsi="標楷體" w:hint="eastAsia"/>
                <w:snapToGrid w:val="0"/>
                <w:szCs w:val="24"/>
              </w:rPr>
              <w:t>供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氣量無跳動，</w:t>
            </w:r>
            <w:r w:rsidR="00354F34">
              <w:rPr>
                <w:rFonts w:ascii="標楷體" w:eastAsia="標楷體" w:hAnsi="標楷體" w:hint="eastAsia"/>
                <w:snapToGrid w:val="0"/>
                <w:szCs w:val="24"/>
              </w:rPr>
              <w:t>已造成台北調度中心，調度困難，</w:t>
            </w:r>
            <w:r w:rsidR="00D33F06">
              <w:rPr>
                <w:rFonts w:ascii="標楷體" w:eastAsia="標楷體" w:hAnsi="標楷體" w:hint="eastAsia"/>
                <w:snapToGrid w:val="0"/>
                <w:szCs w:val="24"/>
              </w:rPr>
              <w:t>需請修護組派員進行故障排除。</w:t>
            </w:r>
          </w:p>
          <w:p w:rsidR="000C7153" w:rsidRPr="009F2EBC" w:rsidRDefault="000C7153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0C7153" w:rsidRDefault="008C67C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14.</w:t>
            </w:r>
            <w:ins w:id="470" w:author="蔣佳吟" w:date="2021-11-01T15:31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吳</w:t>
              </w:r>
            </w:ins>
            <w:ins w:id="471" w:author="蔣佳吟" w:date="2021-11-01T16:02:00Z">
              <w:r w:rsidR="00005E1E" w:rsidRPr="00A14E52">
                <w:rPr>
                  <w:rFonts w:ascii="標楷體" w:eastAsia="標楷體" w:hAnsi="標楷體" w:hint="eastAsia"/>
                </w:rPr>
                <w:t>文傑</w:t>
              </w:r>
            </w:ins>
            <w:r w:rsidR="00B25C72">
              <w:rPr>
                <w:rFonts w:ascii="標楷體" w:eastAsia="標楷體" w:hAnsi="標楷體" w:hint="eastAsia"/>
                <w:snapToGrid w:val="0"/>
                <w:szCs w:val="24"/>
              </w:rPr>
              <w:t>組長</w:t>
            </w:r>
            <w:del w:id="472" w:author="蔣佳吟" w:date="2021-11-01T15:31:00Z">
              <w:r w:rsidR="00B25C72" w:rsidRPr="00E00431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(</w:delText>
              </w:r>
              <w:r w:rsidR="00B25C72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吳文傑</w:delText>
              </w:r>
              <w:r w:rsidR="00B25C72" w:rsidRPr="00E00431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)</w:delText>
              </w:r>
            </w:del>
            <w:r w:rsidR="00B25C72" w:rsidRPr="00E00431"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</w:p>
          <w:p w:rsidR="000C7153" w:rsidRDefault="001F2458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好，我會</w:t>
            </w:r>
            <w:ins w:id="473" w:author="蔣佳吟" w:date="2021-11-01T15:52:00Z">
              <w:r w:rsidR="006C24E9">
                <w:rPr>
                  <w:rFonts w:ascii="標楷體" w:eastAsia="標楷體" w:hAnsi="標楷體" w:hint="eastAsia"/>
                  <w:snapToGrid w:val="0"/>
                  <w:szCs w:val="24"/>
                </w:rPr>
                <w:t>告知</w:t>
              </w:r>
            </w:ins>
            <w:del w:id="474" w:author="蔣佳吟" w:date="2021-11-01T15:52:00Z">
              <w:r w:rsidDel="006C24E9">
                <w:rPr>
                  <w:rFonts w:ascii="標楷體" w:eastAsia="標楷體" w:hAnsi="標楷體" w:hint="eastAsia"/>
                  <w:snapToGrid w:val="0"/>
                  <w:szCs w:val="24"/>
                </w:rPr>
                <w:delText>向</w:delText>
              </w:r>
            </w:del>
            <w:r>
              <w:rPr>
                <w:rFonts w:ascii="標楷體" w:eastAsia="標楷體" w:hAnsi="標楷體" w:hint="eastAsia"/>
                <w:snapToGrid w:val="0"/>
                <w:szCs w:val="24"/>
              </w:rPr>
              <w:t>修護組</w:t>
            </w:r>
            <w:del w:id="475" w:author="蔣佳吟" w:date="2021-11-01T15:52:00Z">
              <w:r w:rsidDel="006C24E9">
                <w:rPr>
                  <w:rFonts w:ascii="標楷體" w:eastAsia="標楷體" w:hAnsi="標楷體" w:hint="eastAsia"/>
                  <w:snapToGrid w:val="0"/>
                  <w:szCs w:val="24"/>
                </w:rPr>
                <w:delText>告知</w:delText>
              </w:r>
            </w:del>
            <w:r w:rsidR="00B25C72">
              <w:rPr>
                <w:rFonts w:ascii="標楷體" w:eastAsia="標楷體" w:hAnsi="標楷體" w:hint="eastAsia"/>
                <w:snapToGrid w:val="0"/>
                <w:szCs w:val="24"/>
              </w:rPr>
              <w:t>並請修護組派員檢修</w:t>
            </w:r>
            <w:ins w:id="476" w:author="蔣佳吟" w:date="2021-11-01T15:51:00Z">
              <w:r w:rsidR="006C24E9">
                <w:rPr>
                  <w:rFonts w:ascii="標楷體" w:eastAsia="標楷體" w:hAnsi="標楷體" w:hint="eastAsia"/>
                  <w:snapToGrid w:val="0"/>
                  <w:szCs w:val="24"/>
                </w:rPr>
                <w:t>，</w:t>
              </w:r>
            </w:ins>
            <w:del w:id="477" w:author="蔣佳吟" w:date="2021-11-01T15:51:00Z">
              <w:r w:rsidR="00B25C72" w:rsidDel="006C24E9">
                <w:rPr>
                  <w:rFonts w:ascii="標楷體" w:eastAsia="標楷體" w:hAnsi="標楷體" w:hint="eastAsia"/>
                  <w:snapToGrid w:val="0"/>
                  <w:szCs w:val="24"/>
                </w:rPr>
                <w:delText>並</w:delText>
              </w:r>
            </w:del>
            <w:r w:rsidR="00B25C72">
              <w:rPr>
                <w:rFonts w:ascii="標楷體" w:eastAsia="標楷體" w:hAnsi="標楷體" w:hint="eastAsia"/>
                <w:snapToGrid w:val="0"/>
                <w:szCs w:val="24"/>
              </w:rPr>
              <w:t>向上級主管報告災後，本處</w:t>
            </w:r>
            <w:r w:rsidR="00A42A86">
              <w:rPr>
                <w:rFonts w:ascii="標楷體" w:eastAsia="標楷體" w:hAnsi="標楷體" w:hint="eastAsia"/>
                <w:snapToGrid w:val="0"/>
                <w:szCs w:val="24"/>
              </w:rPr>
              <w:t>影響原因:</w:t>
            </w:r>
            <w:r w:rsidR="00B25C72">
              <w:rPr>
                <w:rFonts w:ascii="標楷體" w:eastAsia="標楷體" w:hAnsi="標楷體" w:hint="eastAsia"/>
                <w:snapToGrid w:val="0"/>
                <w:szCs w:val="24"/>
              </w:rPr>
              <w:t>供氣異常</w:t>
            </w:r>
            <w:r w:rsidR="00A42A86">
              <w:rPr>
                <w:rFonts w:ascii="標楷體" w:eastAsia="標楷體" w:hAnsi="標楷體" w:hint="eastAsia"/>
                <w:snapToGrid w:val="0"/>
                <w:szCs w:val="24"/>
              </w:rPr>
              <w:t>，檢修中</w:t>
            </w:r>
            <w:r w:rsidR="00B25C72">
              <w:rPr>
                <w:rFonts w:ascii="標楷體" w:eastAsia="標楷體" w:hAnsi="標楷體" w:hint="eastAsia"/>
                <w:snapToGrid w:val="0"/>
                <w:szCs w:val="24"/>
              </w:rPr>
              <w:t>。</w:t>
            </w:r>
          </w:p>
          <w:p w:rsidR="000C7153" w:rsidRDefault="000C7153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B25C72" w:rsidRDefault="008C67C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15.</w:t>
            </w:r>
            <w:ins w:id="478" w:author="蔣佳吟" w:date="2021-11-01T15:31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吳</w:t>
              </w:r>
            </w:ins>
            <w:ins w:id="479" w:author="蔣佳吟" w:date="2021-11-01T16:02:00Z">
              <w:r w:rsidR="00005E1E" w:rsidRPr="00A14E52">
                <w:rPr>
                  <w:rFonts w:ascii="標楷體" w:eastAsia="標楷體" w:hAnsi="標楷體" w:hint="eastAsia"/>
                </w:rPr>
                <w:t>文傑</w:t>
              </w:r>
            </w:ins>
            <w:r w:rsidR="00B25C72">
              <w:rPr>
                <w:rFonts w:ascii="標楷體" w:eastAsia="標楷體" w:hAnsi="標楷體" w:hint="eastAsia"/>
                <w:snapToGrid w:val="0"/>
                <w:szCs w:val="24"/>
              </w:rPr>
              <w:t>組長</w:t>
            </w:r>
            <w:del w:id="480" w:author="蔣佳吟" w:date="2021-11-01T15:31:00Z">
              <w:r w:rsidR="00B25C72" w:rsidRPr="00E00431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(</w:delText>
              </w:r>
              <w:r w:rsidR="00B25C72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吳文傑</w:delText>
              </w:r>
              <w:r w:rsidR="00B25C72" w:rsidRPr="00E00431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)</w:delText>
              </w:r>
            </w:del>
            <w:r w:rsidR="00B25C72"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  <w:r w:rsidR="00B25C72">
              <w:rPr>
                <w:rFonts w:hint="eastAsia"/>
              </w:rPr>
              <w:t xml:space="preserve"> </w:t>
            </w:r>
            <w:r w:rsidR="00B25C72" w:rsidRPr="00B25C72">
              <w:rPr>
                <w:rFonts w:ascii="標楷體" w:eastAsia="標楷體" w:hAnsi="標楷體" w:hint="eastAsia"/>
                <w:snapToGrid w:val="0"/>
                <w:szCs w:val="24"/>
              </w:rPr>
              <w:t>(</w:t>
            </w:r>
            <w:del w:id="481" w:author="蔣佳吟" w:date="2021-11-01T15:52:00Z">
              <w:r w:rsidR="00B25C72" w:rsidDel="006C24E9">
                <w:rPr>
                  <w:rFonts w:ascii="標楷體" w:eastAsia="標楷體" w:hAnsi="標楷體" w:hint="eastAsia"/>
                  <w:snapToGrid w:val="0"/>
                  <w:szCs w:val="24"/>
                </w:rPr>
                <w:delText>吳組長</w:delText>
              </w:r>
            </w:del>
            <w:r w:rsidR="00B25C72" w:rsidRPr="00B25C72">
              <w:rPr>
                <w:rFonts w:ascii="標楷體" w:eastAsia="標楷體" w:hAnsi="標楷體" w:hint="eastAsia"/>
                <w:snapToGrid w:val="0"/>
                <w:szCs w:val="24"/>
              </w:rPr>
              <w:t>致電</w:t>
            </w:r>
            <w:r w:rsidR="00B25C72">
              <w:rPr>
                <w:rFonts w:ascii="標楷體" w:eastAsia="標楷體" w:hAnsi="標楷體" w:hint="eastAsia"/>
                <w:snapToGrid w:val="0"/>
                <w:szCs w:val="24"/>
              </w:rPr>
              <w:t>葉</w:t>
            </w:r>
            <w:r w:rsidR="00B25C72" w:rsidRPr="00B25C72">
              <w:rPr>
                <w:rFonts w:ascii="標楷體" w:eastAsia="標楷體" w:hAnsi="標楷體" w:hint="eastAsia"/>
                <w:snapToGrid w:val="0"/>
                <w:szCs w:val="24"/>
              </w:rPr>
              <w:t>組長)</w:t>
            </w:r>
          </w:p>
          <w:p w:rsidR="000C7153" w:rsidRDefault="00B25C7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葉組長你好，剛剛由本組</w:t>
            </w:r>
            <w:del w:id="482" w:author="蔣佳吟" w:date="2021-11-01T13:28:00Z">
              <w:r w:rsidDel="005F4A2E">
                <w:rPr>
                  <w:rFonts w:ascii="標楷體" w:eastAsia="標楷體" w:hAnsi="標楷體" w:hint="eastAsia"/>
                  <w:snapToGrid w:val="0"/>
                  <w:szCs w:val="24"/>
                </w:rPr>
                <w:delText>值班</w:delText>
              </w:r>
            </w:del>
            <w:r>
              <w:rPr>
                <w:rFonts w:ascii="標楷體" w:eastAsia="標楷體" w:hAnsi="標楷體" w:hint="eastAsia"/>
                <w:snapToGrid w:val="0"/>
                <w:szCs w:val="24"/>
              </w:rPr>
              <w:t>工程師告知，因本</w:t>
            </w:r>
            <w:r w:rsidR="005F65E1">
              <w:rPr>
                <w:rFonts w:ascii="標楷體" w:eastAsia="標楷體" w:hAnsi="標楷體" w:hint="eastAsia"/>
                <w:snapToGrid w:val="0"/>
                <w:szCs w:val="24"/>
              </w:rPr>
              <w:t>處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跳電造成流量異常，請派員至現場及監控調度系統進行檢修。</w:t>
            </w:r>
          </w:p>
          <w:p w:rsidR="00B25C72" w:rsidRDefault="00B25C7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8C67CD" w:rsidRDefault="008C67C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16.</w:t>
            </w:r>
            <w:ins w:id="483" w:author="蔣佳吟" w:date="2021-11-01T15:31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吳</w:t>
              </w:r>
            </w:ins>
            <w:ins w:id="484" w:author="蔣佳吟" w:date="2021-11-01T16:02:00Z">
              <w:r w:rsidR="00005E1E" w:rsidRPr="00A14E52">
                <w:rPr>
                  <w:rFonts w:ascii="標楷體" w:eastAsia="標楷體" w:hAnsi="標楷體" w:hint="eastAsia"/>
                </w:rPr>
                <w:t>文傑</w:t>
              </w:r>
            </w:ins>
            <w:r>
              <w:rPr>
                <w:rFonts w:ascii="標楷體" w:eastAsia="標楷體" w:hAnsi="標楷體" w:hint="eastAsia"/>
                <w:snapToGrid w:val="0"/>
                <w:szCs w:val="24"/>
              </w:rPr>
              <w:t>組長</w:t>
            </w:r>
            <w:del w:id="485" w:author="蔣佳吟" w:date="2021-11-01T15:31:00Z">
              <w:r w:rsidRPr="00E00431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(</w:delText>
              </w:r>
              <w:r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吳文傑</w:delText>
              </w:r>
              <w:r w:rsidRPr="00E00431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)</w:delText>
              </w:r>
            </w:del>
            <w:r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 w:rsidRPr="00B25C72">
              <w:rPr>
                <w:rFonts w:ascii="標楷體" w:eastAsia="標楷體" w:hAnsi="標楷體" w:hint="eastAsia"/>
                <w:snapToGrid w:val="0"/>
                <w:szCs w:val="24"/>
              </w:rPr>
              <w:t>(</w:t>
            </w:r>
            <w:del w:id="486" w:author="蔣佳吟" w:date="2021-11-01T15:52:00Z">
              <w:r w:rsidDel="006C24E9">
                <w:rPr>
                  <w:rFonts w:ascii="標楷體" w:eastAsia="標楷體" w:hAnsi="標楷體" w:hint="eastAsia"/>
                  <w:snapToGrid w:val="0"/>
                  <w:szCs w:val="24"/>
                </w:rPr>
                <w:delText>吳組長</w:delText>
              </w:r>
            </w:del>
            <w:r w:rsidRPr="00B25C72">
              <w:rPr>
                <w:rFonts w:ascii="標楷體" w:eastAsia="標楷體" w:hAnsi="標楷體" w:hint="eastAsia"/>
                <w:snapToGrid w:val="0"/>
                <w:szCs w:val="24"/>
              </w:rPr>
              <w:t>致電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羅副處</w:t>
            </w:r>
            <w:r w:rsidRPr="00B25C72">
              <w:rPr>
                <w:rFonts w:ascii="標楷體" w:eastAsia="標楷體" w:hAnsi="標楷體" w:hint="eastAsia"/>
                <w:snapToGrid w:val="0"/>
                <w:szCs w:val="24"/>
              </w:rPr>
              <w:t>長)</w:t>
            </w:r>
          </w:p>
          <w:p w:rsidR="000C7153" w:rsidRDefault="008C67C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報告副座，剛接到</w:t>
            </w:r>
            <w:del w:id="487" w:author="蔣佳吟" w:date="2021-11-01T12:43:00Z">
              <w:r w:rsidDel="00820E40">
                <w:rPr>
                  <w:rFonts w:ascii="標楷體" w:eastAsia="標楷體" w:hAnsi="標楷體" w:hint="eastAsia"/>
                  <w:snapToGrid w:val="0"/>
                  <w:szCs w:val="24"/>
                </w:rPr>
                <w:delText>值班</w:delText>
              </w:r>
            </w:del>
            <w:del w:id="488" w:author="蔣佳吟" w:date="2021-11-01T15:32:00Z">
              <w:r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工程師(</w:delText>
              </w:r>
            </w:del>
            <w:ins w:id="489" w:author="蔣佳吟" w:date="2021-11-01T12:43:00Z">
              <w:r w:rsidR="00820E40">
                <w:rPr>
                  <w:rFonts w:ascii="標楷體" w:eastAsia="標楷體" w:hAnsi="標楷體" w:hint="eastAsia"/>
                  <w:snapToGrid w:val="0"/>
                  <w:szCs w:val="24"/>
                </w:rPr>
                <w:t>黃建盛</w:t>
              </w:r>
            </w:ins>
            <w:ins w:id="490" w:author="蔣佳吟" w:date="2021-11-01T15:32:00Z">
              <w:r w:rsidR="007E2FCD" w:rsidRPr="007E2FCD">
                <w:rPr>
                  <w:rFonts w:ascii="標楷體" w:eastAsia="標楷體" w:hAnsi="標楷體" w:hint="eastAsia"/>
                  <w:snapToGrid w:val="0"/>
                  <w:szCs w:val="24"/>
                </w:rPr>
                <w:t>工程師</w:t>
              </w:r>
            </w:ins>
            <w:del w:id="491" w:author="蔣佳吟" w:date="2021-11-01T12:43:00Z">
              <w:r w:rsidDel="00820E40">
                <w:rPr>
                  <w:rFonts w:ascii="標楷體" w:eastAsia="標楷體" w:hAnsi="標楷體" w:hint="eastAsia"/>
                  <w:snapToGrid w:val="0"/>
                  <w:szCs w:val="24"/>
                </w:rPr>
                <w:delText>XXX</w:delText>
              </w:r>
            </w:del>
            <w:del w:id="492" w:author="蔣佳吟" w:date="2021-11-01T15:32:00Z">
              <w:r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)</w:delText>
              </w:r>
            </w:del>
            <w:r>
              <w:rPr>
                <w:rFonts w:ascii="標楷體" w:eastAsia="標楷體" w:hAnsi="標楷體" w:hint="eastAsia"/>
                <w:snapToGrid w:val="0"/>
                <w:szCs w:val="24"/>
              </w:rPr>
              <w:t>電話反映得知注產區因地震，</w:t>
            </w:r>
            <w:ins w:id="493" w:author="蔣佳吟" w:date="2021-11-01T13:29:00Z">
              <w:r w:rsidR="005F4A2E">
                <w:rPr>
                  <w:rFonts w:ascii="標楷體" w:eastAsia="標楷體" w:hAnsi="標楷體" w:hint="eastAsia"/>
                  <w:snapToGrid w:val="0"/>
                  <w:szCs w:val="24"/>
                </w:rPr>
                <w:t>造成</w:t>
              </w:r>
            </w:ins>
            <w:del w:id="494" w:author="蔣佳吟" w:date="2021-11-01T13:28:00Z">
              <w:r w:rsidDel="005F4A2E">
                <w:rPr>
                  <w:rFonts w:ascii="標楷體" w:eastAsia="標楷體" w:hAnsi="標楷體" w:hint="eastAsia"/>
                  <w:snapToGrid w:val="0"/>
                  <w:szCs w:val="24"/>
                </w:rPr>
                <w:delText>而</w:delText>
              </w:r>
            </w:del>
            <w:r>
              <w:rPr>
                <w:rFonts w:ascii="標楷體" w:eastAsia="標楷體" w:hAnsi="標楷體" w:hint="eastAsia"/>
                <w:snapToGrid w:val="0"/>
                <w:szCs w:val="24"/>
              </w:rPr>
              <w:t>本</w:t>
            </w:r>
            <w:r w:rsidR="00A33A01">
              <w:rPr>
                <w:rFonts w:ascii="標楷體" w:eastAsia="標楷體" w:hAnsi="標楷體" w:hint="eastAsia"/>
                <w:snapToGrid w:val="0"/>
                <w:szCs w:val="24"/>
              </w:rPr>
              <w:t>區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供氣量被台北調度中心反映異常，</w:t>
            </w: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目前已通知修護單位，請修護組派員進行故障排除。</w:t>
            </w:r>
          </w:p>
          <w:p w:rsidR="000C7153" w:rsidRPr="007E2FCD" w:rsidRDefault="000C7153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  <w:rPrChange w:id="495" w:author="蔣佳吟" w:date="2021-11-01T15:32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</w:pPr>
          </w:p>
          <w:p w:rsidR="000C7153" w:rsidRDefault="008C67C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17.</w:t>
            </w:r>
            <w:ins w:id="496" w:author="蔣佳吟" w:date="2021-11-01T15:32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羅</w:t>
              </w:r>
            </w:ins>
            <w:r>
              <w:rPr>
                <w:rFonts w:ascii="標楷體" w:eastAsia="標楷體" w:hAnsi="標楷體" w:hint="eastAsia"/>
                <w:snapToGrid w:val="0"/>
                <w:szCs w:val="24"/>
              </w:rPr>
              <w:t>副處長</w:t>
            </w:r>
            <w:ins w:id="497" w:author="蔣佳吟" w:date="2021-11-01T16:00:00Z">
              <w:r w:rsidR="00005E1E">
                <w:rPr>
                  <w:rFonts w:ascii="標楷體" w:eastAsia="標楷體" w:hAnsi="標楷體" w:hint="eastAsia"/>
                  <w:kern w:val="2"/>
                  <w:szCs w:val="24"/>
                </w:rPr>
                <w:t>時欽</w:t>
              </w:r>
            </w:ins>
            <w:del w:id="498" w:author="蔣佳吟" w:date="2021-11-01T15:32:00Z">
              <w:r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兼</w:delText>
              </w:r>
              <w:r w:rsidRPr="008C67CD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資安長(羅時欽)</w:delText>
              </w:r>
            </w:del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</w:p>
          <w:p w:rsidR="000C7153" w:rsidRDefault="008C67C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我立即向處長報告，請注產組吳組長、修護組葉組長，告知值班人員及相關檢修人員檢修時，注意自身安全，</w:t>
            </w:r>
            <w:r w:rsidR="005F65E1">
              <w:rPr>
                <w:rFonts w:ascii="標楷體" w:eastAsia="標楷體" w:hAnsi="標楷體" w:hint="eastAsia"/>
                <w:snapToGrid w:val="0"/>
                <w:szCs w:val="24"/>
              </w:rPr>
              <w:t>切勿</w:t>
            </w: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發生工安事件。</w:t>
            </w:r>
          </w:p>
          <w:p w:rsidR="00131139" w:rsidDel="00D0182B" w:rsidRDefault="00131139" w:rsidP="008C67CD">
            <w:pPr>
              <w:snapToGrid w:val="0"/>
              <w:rPr>
                <w:del w:id="499" w:author="蔣佳吟" w:date="2021-11-01T15:19:00Z"/>
                <w:rFonts w:ascii="標楷體" w:eastAsia="標楷體" w:hAnsi="標楷體"/>
                <w:snapToGrid w:val="0"/>
                <w:szCs w:val="24"/>
              </w:rPr>
            </w:pPr>
          </w:p>
          <w:p w:rsidR="00131139" w:rsidRPr="008C67CD" w:rsidDel="00D0182B" w:rsidRDefault="00131139" w:rsidP="008C67CD">
            <w:pPr>
              <w:snapToGrid w:val="0"/>
              <w:rPr>
                <w:del w:id="500" w:author="蔣佳吟" w:date="2021-11-01T15:19:00Z"/>
                <w:rFonts w:ascii="標楷體" w:eastAsia="標楷體" w:hAnsi="標楷體" w:hint="eastAsia"/>
                <w:snapToGrid w:val="0"/>
                <w:szCs w:val="24"/>
              </w:rPr>
            </w:pPr>
          </w:p>
          <w:p w:rsidR="000C7153" w:rsidDel="00D0182B" w:rsidRDefault="000C7153" w:rsidP="008C67CD">
            <w:pPr>
              <w:snapToGrid w:val="0"/>
              <w:rPr>
                <w:del w:id="501" w:author="蔣佳吟" w:date="2021-11-01T15:19:00Z"/>
                <w:rFonts w:ascii="標楷體" w:eastAsia="標楷體" w:hAnsi="標楷體" w:hint="eastAsia"/>
                <w:snapToGrid w:val="0"/>
                <w:szCs w:val="24"/>
              </w:rPr>
            </w:pPr>
          </w:p>
          <w:p w:rsidR="008C67CD" w:rsidRPr="008C67CD" w:rsidRDefault="008C67C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18.副處長兼</w:t>
            </w: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資安長(羅時欽):</w:t>
            </w:r>
          </w:p>
          <w:p w:rsidR="007E2FCD" w:rsidRDefault="00D0182B" w:rsidP="008C67CD">
            <w:pPr>
              <w:snapToGrid w:val="0"/>
              <w:rPr>
                <w:ins w:id="502" w:author="蔣佳吟" w:date="2021-11-01T15:33:00Z"/>
                <w:rFonts w:ascii="標楷體" w:eastAsia="標楷體" w:hAnsi="標楷體"/>
                <w:snapToGrid w:val="0"/>
                <w:szCs w:val="24"/>
              </w:rPr>
            </w:pPr>
            <w:ins w:id="503" w:author="蔣佳吟" w:date="2021-11-01T15:19:00Z"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18.</w:t>
              </w:r>
            </w:ins>
            <w:ins w:id="504" w:author="蔣佳吟" w:date="2021-11-01T15:33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羅副處長</w:t>
              </w:r>
            </w:ins>
            <w:ins w:id="505" w:author="蔣佳吟" w:date="2021-11-01T16:00:00Z">
              <w:r w:rsidR="00005E1E">
                <w:rPr>
                  <w:rFonts w:ascii="標楷體" w:eastAsia="標楷體" w:hAnsi="標楷體" w:hint="eastAsia"/>
                  <w:kern w:val="2"/>
                  <w:szCs w:val="24"/>
                </w:rPr>
                <w:t>時欽</w:t>
              </w:r>
            </w:ins>
            <w:ins w:id="506" w:author="蔣佳吟" w:date="2021-11-01T15:33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:</w:t>
              </w:r>
            </w:ins>
            <w:ins w:id="507" w:author="蔣佳吟" w:date="2021-11-01T15:53:00Z">
              <w:r w:rsidR="006C24E9" w:rsidRPr="00B25C72">
                <w:rPr>
                  <w:rFonts w:ascii="標楷體" w:eastAsia="標楷體" w:hAnsi="標楷體" w:hint="eastAsia"/>
                  <w:snapToGrid w:val="0"/>
                  <w:szCs w:val="24"/>
                </w:rPr>
                <w:t>(致電</w:t>
              </w:r>
              <w:r w:rsidR="006C24E9">
                <w:rPr>
                  <w:rFonts w:ascii="標楷體" w:eastAsia="標楷體" w:hAnsi="標楷體" w:hint="eastAsia"/>
                  <w:snapToGrid w:val="0"/>
                  <w:szCs w:val="24"/>
                </w:rPr>
                <w:t>湯處長</w:t>
              </w:r>
              <w:r w:rsidR="006C24E9" w:rsidRPr="00B25C72">
                <w:rPr>
                  <w:rFonts w:ascii="標楷體" w:eastAsia="標楷體" w:hAnsi="標楷體" w:hint="eastAsia"/>
                  <w:snapToGrid w:val="0"/>
                  <w:szCs w:val="24"/>
                </w:rPr>
                <w:t>)</w:t>
              </w:r>
            </w:ins>
          </w:p>
          <w:p w:rsidR="000C7153" w:rsidRDefault="008C67C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報告處長，我是羅時欽，剛接到注產組吳組長電話，DCS畫面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流量數值異常</w:t>
            </w: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，也接到台北調度中心來電，反映注儲工程處供氣量數值異常，目前已請修護組派員進行故障原因排除。</w:t>
            </w:r>
          </w:p>
          <w:p w:rsidR="000C7153" w:rsidRDefault="000C7153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0C7153" w:rsidRPr="008C67CD" w:rsidRDefault="008C67C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19.</w:t>
            </w:r>
            <w:ins w:id="508" w:author="蔣佳吟" w:date="2021-11-01T15:33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湯</w:t>
              </w:r>
            </w:ins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處長</w:t>
            </w:r>
            <w:ins w:id="509" w:author="蔣佳吟" w:date="2021-11-01T16:00:00Z">
              <w:r w:rsidR="00005E1E">
                <w:rPr>
                  <w:rFonts w:ascii="標楷體" w:eastAsia="標楷體" w:hAnsi="標楷體" w:hint="eastAsia"/>
                  <w:snapToGrid w:val="0"/>
                  <w:szCs w:val="24"/>
                </w:rPr>
                <w:t>珠正</w:t>
              </w:r>
            </w:ins>
            <w:del w:id="510" w:author="蔣佳吟" w:date="2021-11-01T15:33:00Z">
              <w:r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(湯珠正)</w:delText>
              </w:r>
            </w:del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</w:p>
          <w:p w:rsidR="000C7153" w:rsidRDefault="008C67C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好。[處長指示三點]</w:t>
            </w:r>
          </w:p>
          <w:p w:rsidR="008C67CD" w:rsidRPr="008C67CD" w:rsidRDefault="008C67C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1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.</w:t>
            </w: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由於注儲工程處，列為關鍵基礎設施B</w:t>
            </w:r>
            <w:r w:rsidR="00A40C4F">
              <w:rPr>
                <w:rFonts w:ascii="標楷體" w:eastAsia="標楷體" w:hAnsi="標楷體" w:hint="eastAsia"/>
                <w:snapToGrid w:val="0"/>
                <w:szCs w:val="24"/>
              </w:rPr>
              <w:t>級單位，如確定故障原因判別是</w:t>
            </w: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資訊安全事件</w:t>
            </w:r>
            <w:r w:rsidR="00A40C4F">
              <w:rPr>
                <w:rFonts w:ascii="標楷體" w:eastAsia="標楷體" w:hAnsi="標楷體" w:hint="eastAsia"/>
                <w:snapToGrid w:val="0"/>
                <w:szCs w:val="24"/>
              </w:rPr>
              <w:t>時</w:t>
            </w: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，請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吳</w:t>
            </w: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組長告知</w:t>
            </w:r>
            <w:r w:rsidR="00A40C4F">
              <w:rPr>
                <w:rFonts w:ascii="標楷體" w:eastAsia="標楷體" w:hAnsi="標楷體" w:hint="eastAsia"/>
                <w:snapToGrid w:val="0"/>
                <w:szCs w:val="24"/>
              </w:rPr>
              <w:t>本處</w:t>
            </w: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資安專責人員進行資安事件通報並通知上級機關。</w:t>
            </w:r>
          </w:p>
          <w:p w:rsidR="008C67CD" w:rsidRPr="008C67CD" w:rsidRDefault="008C67C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2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.</w:t>
            </w: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請查明故障原因，盡速恢復供氣量數值正常，但務必請人員注意自身安全，不可發生工安事件。</w:t>
            </w:r>
          </w:p>
          <w:p w:rsidR="008C67CD" w:rsidRDefault="008C67C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3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.</w:t>
            </w:r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這次事件處理完後，需謹慎檢討並</w:t>
            </w:r>
            <w:ins w:id="511" w:author="莊珮歆" w:date="2021-10-29T14:01:00Z">
              <w:r w:rsidR="003530B7">
                <w:rPr>
                  <w:rFonts w:ascii="標楷體" w:eastAsia="標楷體" w:hAnsi="標楷體" w:hint="eastAsia"/>
                  <w:snapToGrid w:val="0"/>
                  <w:szCs w:val="24"/>
                </w:rPr>
                <w:t>留存</w:t>
              </w:r>
            </w:ins>
            <w:ins w:id="512" w:author="莊珮歆" w:date="2021-10-29T14:02:00Z">
              <w:r w:rsidR="00243E1C">
                <w:rPr>
                  <w:rFonts w:ascii="標楷體" w:eastAsia="標楷體" w:hAnsi="標楷體" w:hint="eastAsia"/>
                  <w:snapToGrid w:val="0"/>
                  <w:szCs w:val="24"/>
                </w:rPr>
                <w:t>事故紀錄</w:t>
              </w:r>
            </w:ins>
            <w:ins w:id="513" w:author="莊珮歆" w:date="2021-10-29T14:10:00Z">
              <w:r w:rsidR="00243E1C">
                <w:rPr>
                  <w:rFonts w:ascii="標楷體" w:eastAsia="標楷體" w:hAnsi="標楷體" w:hint="eastAsia"/>
                  <w:snapToGrid w:val="0"/>
                  <w:szCs w:val="24"/>
                </w:rPr>
                <w:t>，也須</w:t>
              </w:r>
            </w:ins>
            <w:ins w:id="514" w:author="莊珮歆" w:date="2021-10-29T14:02:00Z">
              <w:r w:rsidR="00243E1C">
                <w:rPr>
                  <w:rFonts w:ascii="標楷體" w:eastAsia="標楷體" w:hAnsi="標楷體" w:hint="eastAsia"/>
                  <w:snapToGrid w:val="0"/>
                  <w:szCs w:val="24"/>
                </w:rPr>
                <w:t>納入訓練課程，以提升相關人員應變能力</w:t>
              </w:r>
            </w:ins>
            <w:del w:id="515" w:author="莊珮歆" w:date="2021-10-29T14:01:00Z">
              <w:r w:rsidRPr="008C67CD" w:rsidDel="003530B7">
                <w:rPr>
                  <w:rFonts w:ascii="標楷體" w:eastAsia="標楷體" w:hAnsi="標楷體" w:hint="eastAsia"/>
                  <w:snapToGrid w:val="0"/>
                  <w:szCs w:val="24"/>
                </w:rPr>
                <w:delText>預防</w:delText>
              </w:r>
            </w:del>
            <w:del w:id="516" w:author="莊珮歆" w:date="2021-10-29T14:02:00Z">
              <w:r w:rsidRPr="008C67CD" w:rsidDel="003530B7">
                <w:rPr>
                  <w:rFonts w:ascii="標楷體" w:eastAsia="標楷體" w:hAnsi="標楷體" w:hint="eastAsia"/>
                  <w:snapToGrid w:val="0"/>
                  <w:szCs w:val="24"/>
                </w:rPr>
                <w:delText>，</w:delText>
              </w:r>
            </w:del>
            <w:del w:id="517" w:author="莊珮歆" w:date="2021-10-29T14:01:00Z">
              <w:r w:rsidRPr="006C1309" w:rsidDel="003530B7">
                <w:rPr>
                  <w:rFonts w:ascii="標楷體" w:eastAsia="標楷體" w:hAnsi="標楷體" w:hint="eastAsia"/>
                  <w:snapToGrid w:val="0"/>
                  <w:color w:val="FF0000"/>
                  <w:szCs w:val="24"/>
                  <w:rPrChange w:id="518" w:author="莊珮歆" w:date="2021-10-29T13:44:00Z">
                    <w:rPr>
                      <w:rFonts w:ascii="標楷體" w:eastAsia="標楷體" w:hAnsi="標楷體" w:hint="eastAsia"/>
                      <w:snapToGrid w:val="0"/>
                      <w:szCs w:val="24"/>
                    </w:rPr>
                  </w:rPrChange>
                </w:rPr>
                <w:delText>切記有相同情況再發生並納入</w:delText>
              </w:r>
              <w:r w:rsidR="00A40C4F" w:rsidRPr="006C1309" w:rsidDel="003530B7">
                <w:rPr>
                  <w:rFonts w:ascii="標楷體" w:eastAsia="標楷體" w:hAnsi="標楷體" w:hint="eastAsia"/>
                  <w:snapToGrid w:val="0"/>
                  <w:color w:val="FF0000"/>
                  <w:szCs w:val="24"/>
                  <w:rPrChange w:id="519" w:author="莊珮歆" w:date="2021-10-29T13:44:00Z">
                    <w:rPr>
                      <w:rFonts w:ascii="標楷體" w:eastAsia="標楷體" w:hAnsi="標楷體" w:hint="eastAsia"/>
                      <w:snapToGrid w:val="0"/>
                      <w:szCs w:val="24"/>
                    </w:rPr>
                  </w:rPrChange>
                </w:rPr>
                <w:delText>如果是維修請小班教學</w:delText>
              </w:r>
            </w:del>
            <w:del w:id="520" w:author="莊珮歆" w:date="2021-10-29T14:02:00Z">
              <w:r w:rsidR="00A40C4F" w:rsidDel="003530B7">
                <w:rPr>
                  <w:rFonts w:ascii="標楷體" w:eastAsia="標楷體" w:hAnsi="標楷體" w:hint="eastAsia"/>
                  <w:snapToGrid w:val="0"/>
                  <w:szCs w:val="24"/>
                </w:rPr>
                <w:delText>，為</w:delText>
              </w:r>
              <w:r w:rsidRPr="008C67CD" w:rsidDel="003530B7">
                <w:rPr>
                  <w:rFonts w:ascii="標楷體" w:eastAsia="標楷體" w:hAnsi="標楷體" w:hint="eastAsia"/>
                  <w:snapToGrid w:val="0"/>
                  <w:szCs w:val="24"/>
                </w:rPr>
                <w:delText>資安</w:delText>
              </w:r>
              <w:r w:rsidR="00A40C4F" w:rsidDel="003530B7">
                <w:rPr>
                  <w:rFonts w:ascii="標楷體" w:eastAsia="標楷體" w:hAnsi="標楷體" w:hint="eastAsia"/>
                  <w:snapToGrid w:val="0"/>
                  <w:szCs w:val="24"/>
                </w:rPr>
                <w:delText>事件請考慮納入資安</w:delText>
              </w:r>
              <w:r w:rsidRPr="008C67CD" w:rsidDel="003530B7">
                <w:rPr>
                  <w:rFonts w:ascii="標楷體" w:eastAsia="標楷體" w:hAnsi="標楷體" w:hint="eastAsia"/>
                  <w:snapToGrid w:val="0"/>
                  <w:szCs w:val="24"/>
                </w:rPr>
                <w:delText>教育訓練課程內</w:delText>
              </w:r>
            </w:del>
            <w:r w:rsidRPr="008C67CD">
              <w:rPr>
                <w:rFonts w:ascii="標楷體" w:eastAsia="標楷體" w:hAnsi="標楷體" w:hint="eastAsia"/>
                <w:snapToGrid w:val="0"/>
                <w:szCs w:val="24"/>
              </w:rPr>
              <w:t>。</w:t>
            </w:r>
          </w:p>
          <w:p w:rsidR="008C67CD" w:rsidRDefault="008C67C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B25A58" w:rsidRPr="00243E1C" w:rsidRDefault="00B25A58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D0182B" w:rsidRDefault="00D0182B" w:rsidP="008C67CD">
            <w:pPr>
              <w:snapToGrid w:val="0"/>
              <w:rPr>
                <w:ins w:id="521" w:author="蔣佳吟" w:date="2021-11-01T15:21:00Z"/>
                <w:rFonts w:ascii="標楷體" w:eastAsia="標楷體" w:hAnsi="標楷體"/>
                <w:snapToGrid w:val="0"/>
                <w:szCs w:val="24"/>
              </w:rPr>
            </w:pPr>
          </w:p>
          <w:p w:rsidR="00A14E52" w:rsidRPr="00A14E52" w:rsidDel="007E2FCD" w:rsidRDefault="00130F8B" w:rsidP="008C67CD">
            <w:pPr>
              <w:snapToGrid w:val="0"/>
              <w:rPr>
                <w:del w:id="522" w:author="蔣佳吟" w:date="2021-11-01T15:34:00Z"/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20.</w:t>
            </w:r>
            <w:ins w:id="523" w:author="蔣佳吟" w:date="2021-11-01T15:34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葉</w:t>
              </w:r>
            </w:ins>
            <w:ins w:id="524" w:author="蔣佳吟" w:date="2021-11-01T16:01:00Z">
              <w:r w:rsidR="00005E1E">
                <w:rPr>
                  <w:rFonts w:ascii="標楷體" w:eastAsia="標楷體" w:hAnsi="標楷體" w:hint="eastAsia"/>
                  <w:kern w:val="2"/>
                  <w:szCs w:val="24"/>
                  <w:lang w:eastAsia="zh-HK"/>
                </w:rPr>
                <w:t>蒼煜</w:t>
              </w:r>
            </w:ins>
            <w:ins w:id="525" w:author="蔣佳吟" w:date="2021-11-01T15:34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組長: (</w:t>
              </w:r>
            </w:ins>
            <w:ins w:id="526" w:author="蔣佳吟" w:date="2021-11-01T15:35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致電工程師)</w:t>
              </w:r>
            </w:ins>
            <w:del w:id="527" w:author="蔣佳吟" w:date="2021-11-01T15:34:00Z">
              <w:r w:rsidR="00A14E52" w:rsidRPr="00A14E52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修護組</w:delText>
              </w:r>
              <w:r w:rsidR="00A14E52" w:rsidRPr="00A14E52" w:rsidDel="007E2FCD">
                <w:rPr>
                  <w:rFonts w:ascii="標楷體" w:eastAsia="標楷體" w:hAnsi="標楷體"/>
                  <w:snapToGrid w:val="0"/>
                  <w:szCs w:val="24"/>
                </w:rPr>
                <w:delText>(</w:delText>
              </w:r>
              <w:r w:rsidR="00A14E52" w:rsidRPr="00A14E52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組長致電工程師)</w:delText>
              </w:r>
            </w:del>
          </w:p>
          <w:p w:rsidR="00A14E52" w:rsidRPr="00A14E52" w:rsidRDefault="00A14E5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A14E52">
              <w:rPr>
                <w:rFonts w:ascii="標楷體" w:eastAsia="標楷體" w:hAnsi="標楷體" w:hint="eastAsia"/>
                <w:snapToGrid w:val="0"/>
                <w:szCs w:val="24"/>
              </w:rPr>
              <w:t>組長(</w:t>
            </w:r>
            <w:r w:rsidR="00784FA1">
              <w:rPr>
                <w:rFonts w:ascii="標楷體" w:eastAsia="標楷體" w:hAnsi="標楷體" w:hint="eastAsia"/>
                <w:snapToGrid w:val="0"/>
                <w:szCs w:val="24"/>
                <w:lang w:eastAsia="zh-HK"/>
              </w:rPr>
              <w:t>葉蒼煜</w:t>
            </w:r>
            <w:r w:rsidRPr="00A14E52">
              <w:rPr>
                <w:rFonts w:ascii="標楷體" w:eastAsia="標楷體" w:hAnsi="標楷體" w:hint="eastAsia"/>
                <w:snapToGrid w:val="0"/>
                <w:szCs w:val="24"/>
              </w:rPr>
              <w:t>):</w:t>
            </w:r>
          </w:p>
          <w:p w:rsidR="00A14E52" w:rsidRDefault="00784FA1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  <w:lang w:eastAsia="zh-HK"/>
              </w:rPr>
              <w:t>沈敏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，</w:t>
            </w:r>
            <w:r w:rsidR="00130F8B">
              <w:rPr>
                <w:rFonts w:ascii="標楷體" w:eastAsia="標楷體" w:hAnsi="標楷體" w:hint="eastAsia"/>
                <w:snapToGrid w:val="0"/>
                <w:szCs w:val="24"/>
              </w:rPr>
              <w:t>剛接獲注產組反映</w:t>
            </w:r>
            <w:r w:rsidR="00130F8B">
              <w:rPr>
                <w:rFonts w:hint="eastAsia"/>
              </w:rPr>
              <w:t xml:space="preserve"> </w:t>
            </w:r>
            <w:r w:rsidR="00130F8B" w:rsidRPr="00130F8B">
              <w:rPr>
                <w:rFonts w:ascii="標楷體" w:eastAsia="標楷體" w:hAnsi="標楷體" w:hint="eastAsia"/>
                <w:snapToGrid w:val="0"/>
                <w:szCs w:val="24"/>
              </w:rPr>
              <w:t>DCS畫面流量數值異常</w:t>
            </w:r>
            <w:r w:rsidR="00632525">
              <w:rPr>
                <w:rFonts w:ascii="標楷體" w:eastAsia="標楷體" w:hAnsi="標楷體" w:hint="eastAsia"/>
                <w:snapToGrid w:val="0"/>
                <w:szCs w:val="24"/>
              </w:rPr>
              <w:t>及台北調度中心反映</w:t>
            </w:r>
            <w:r w:rsidR="00632525" w:rsidRPr="00A14E52">
              <w:rPr>
                <w:rFonts w:ascii="標楷體" w:eastAsia="標楷體" w:hAnsi="標楷體" w:hint="eastAsia"/>
                <w:snapToGrid w:val="0"/>
                <w:szCs w:val="24"/>
              </w:rPr>
              <w:t>供氣量數值異常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，</w:t>
            </w:r>
            <w:r w:rsidR="00450182">
              <w:rPr>
                <w:rFonts w:ascii="標楷體" w:eastAsia="標楷體" w:hAnsi="標楷體" w:hint="eastAsia"/>
              </w:rPr>
              <w:t>已影響</w:t>
            </w:r>
            <w:r w:rsidR="00556C6C">
              <w:rPr>
                <w:rFonts w:ascii="標楷體" w:eastAsia="標楷體" w:hAnsi="標楷體" w:hint="eastAsia"/>
              </w:rPr>
              <w:t>調度</w:t>
            </w:r>
            <w:r w:rsidR="00450182">
              <w:rPr>
                <w:rFonts w:ascii="標楷體" w:eastAsia="標楷體" w:hAnsi="標楷體" w:hint="eastAsia"/>
              </w:rPr>
              <w:t>操作，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請派員進行故障排除</w:t>
            </w:r>
            <w:r w:rsidR="00C156FB">
              <w:rPr>
                <w:rFonts w:ascii="標楷體" w:eastAsia="標楷體" w:hAnsi="標楷體" w:hint="eastAsia"/>
                <w:snapToGrid w:val="0"/>
                <w:szCs w:val="24"/>
              </w:rPr>
              <w:t>，如果需檢修現場，請轄區先開立</w:t>
            </w:r>
            <w:r w:rsidR="00B9025F"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  <w:rPrChange w:id="528" w:author="莊珮歆" w:date="2021-10-29T14:20:00Z">
                  <w:rPr>
                    <w:rFonts w:ascii="標楷體" w:eastAsia="標楷體" w:hAnsi="標楷體" w:hint="eastAsia"/>
                    <w:snapToGrid w:val="0"/>
                    <w:color w:val="FF0000"/>
                    <w:szCs w:val="24"/>
                    <w:highlight w:val="yellow"/>
                  </w:rPr>
                </w:rPrChange>
              </w:rPr>
              <w:t>材修單</w:t>
            </w:r>
            <w:r w:rsidR="00C156FB"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  <w:rPrChange w:id="529" w:author="莊珮歆" w:date="2021-10-29T14:20:00Z">
                  <w:rPr>
                    <w:rFonts w:ascii="標楷體" w:eastAsia="標楷體" w:hAnsi="標楷體" w:hint="eastAsia"/>
                    <w:snapToGrid w:val="0"/>
                    <w:szCs w:val="24"/>
                  </w:rPr>
                </w:rPrChange>
              </w:rPr>
              <w:t>，</w:t>
            </w:r>
            <w:r w:rsidR="00C156FB">
              <w:rPr>
                <w:rFonts w:ascii="標楷體" w:eastAsia="標楷體" w:hAnsi="標楷體" w:hint="eastAsia"/>
                <w:snapToGrid w:val="0"/>
                <w:szCs w:val="24"/>
              </w:rPr>
              <w:t>再前往現場檢修，以防發生事情時，如果是現場</w:t>
            </w:r>
            <w:r w:rsidR="00F10B97" w:rsidRPr="00F10B97">
              <w:rPr>
                <w:rFonts w:ascii="標楷體" w:eastAsia="標楷體" w:hAnsi="標楷體" w:hint="eastAsia"/>
                <w:snapToGrid w:val="0"/>
                <w:szCs w:val="24"/>
              </w:rPr>
              <w:t>未先點檢，發生事故則責任為修護人員</w:t>
            </w:r>
            <w:r w:rsidR="001F2458">
              <w:rPr>
                <w:rFonts w:ascii="標楷體" w:eastAsia="標楷體" w:hAnsi="標楷體" w:hint="eastAsia"/>
                <w:snapToGrid w:val="0"/>
                <w:szCs w:val="24"/>
              </w:rPr>
              <w:t>需</w:t>
            </w:r>
            <w:r w:rsidR="00F10B97" w:rsidRPr="00F10B97">
              <w:rPr>
                <w:rFonts w:ascii="標楷體" w:eastAsia="標楷體" w:hAnsi="標楷體" w:hint="eastAsia"/>
                <w:snapToGrid w:val="0"/>
                <w:szCs w:val="24"/>
              </w:rPr>
              <w:t>自行負責</w:t>
            </w:r>
            <w:r w:rsidR="00A14E52" w:rsidRPr="00A14E52">
              <w:rPr>
                <w:rFonts w:ascii="標楷體" w:eastAsia="標楷體" w:hAnsi="標楷體"/>
                <w:snapToGrid w:val="0"/>
                <w:szCs w:val="24"/>
              </w:rPr>
              <w:t>。</w:t>
            </w:r>
          </w:p>
          <w:p w:rsidR="00A14E52" w:rsidRPr="00A14E52" w:rsidRDefault="00A14E5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A14E52" w:rsidRPr="00A14E52" w:rsidRDefault="00556C6C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21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.</w:t>
            </w:r>
            <w:ins w:id="530" w:author="蔣佳吟" w:date="2021-11-01T15:35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沈敏</w:t>
              </w:r>
            </w:ins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工程師</w:t>
            </w:r>
            <w:del w:id="531" w:author="蔣佳吟" w:date="2021-11-01T15:35:00Z">
              <w:r w:rsidR="00A14E52" w:rsidRPr="00A14E52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(</w:delText>
              </w:r>
              <w:r w:rsidR="00784FA1" w:rsidDel="007E2FCD">
                <w:rPr>
                  <w:rFonts w:ascii="標楷體" w:eastAsia="標楷體" w:hAnsi="標楷體" w:hint="eastAsia"/>
                  <w:snapToGrid w:val="0"/>
                  <w:szCs w:val="24"/>
                  <w:lang w:eastAsia="zh-HK"/>
                </w:rPr>
                <w:delText>沈敏</w:delText>
              </w:r>
              <w:r w:rsidR="00A14E52" w:rsidRPr="00A14E52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)</w:delText>
              </w:r>
            </w:del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</w:p>
          <w:p w:rsidR="00A14E52" w:rsidRPr="00A14E52" w:rsidRDefault="00784FA1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收到，我立即請儀電徐振榮領班帶領</w:t>
            </w:r>
            <w:r w:rsidR="00794B4F">
              <w:rPr>
                <w:rFonts w:ascii="標楷體" w:eastAsia="標楷體" w:hAnsi="標楷體" w:hint="eastAsia"/>
                <w:snapToGrid w:val="0"/>
                <w:szCs w:val="24"/>
              </w:rPr>
              <w:t>班員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謝旺倫、</w:t>
            </w:r>
            <w:r>
              <w:rPr>
                <w:rFonts w:ascii="標楷體" w:eastAsia="標楷體" w:hAnsi="標楷體" w:hint="eastAsia"/>
                <w:snapToGrid w:val="0"/>
                <w:szCs w:val="24"/>
                <w:lang w:eastAsia="zh-HK"/>
              </w:rPr>
              <w:t>張盛輝及林煒薪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，</w:t>
            </w:r>
            <w:r w:rsidR="00794B4F">
              <w:rPr>
                <w:rFonts w:ascii="標楷體" w:eastAsia="標楷體" w:hAnsi="標楷體" w:hint="eastAsia"/>
                <w:snapToGrid w:val="0"/>
                <w:szCs w:val="24"/>
              </w:rPr>
              <w:t>到場</w:t>
            </w:r>
            <w:r w:rsidR="00450182" w:rsidRPr="00450182">
              <w:rPr>
                <w:rFonts w:ascii="標楷體" w:eastAsia="標楷體" w:hAnsi="標楷體" w:hint="eastAsia"/>
                <w:snapToGrid w:val="0"/>
                <w:szCs w:val="24"/>
              </w:rPr>
              <w:t>了解及</w:t>
            </w:r>
            <w:r w:rsidR="00922114">
              <w:rPr>
                <w:rFonts w:ascii="標楷體" w:eastAsia="標楷體" w:hAnsi="標楷體" w:hint="eastAsia"/>
                <w:snapToGrid w:val="0"/>
                <w:szCs w:val="24"/>
              </w:rPr>
              <w:t>發生</w:t>
            </w:r>
            <w:r w:rsidR="00450182" w:rsidRPr="00450182">
              <w:rPr>
                <w:rFonts w:ascii="標楷體" w:eastAsia="標楷體" w:hAnsi="標楷體" w:hint="eastAsia"/>
                <w:snapToGrid w:val="0"/>
                <w:szCs w:val="24"/>
              </w:rPr>
              <w:t>數值異常</w:t>
            </w:r>
            <w:r w:rsidR="00922114">
              <w:rPr>
                <w:rFonts w:ascii="標楷體" w:eastAsia="標楷體" w:hAnsi="標楷體" w:hint="eastAsia"/>
                <w:snapToGrid w:val="0"/>
                <w:szCs w:val="24"/>
              </w:rPr>
              <w:t>原因並進行</w:t>
            </w:r>
            <w:r w:rsidR="00450182" w:rsidRPr="00450182">
              <w:rPr>
                <w:rFonts w:ascii="標楷體" w:eastAsia="標楷體" w:hAnsi="標楷體" w:hint="eastAsia"/>
                <w:snapToGrid w:val="0"/>
                <w:szCs w:val="24"/>
              </w:rPr>
              <w:t>故障排</w:t>
            </w:r>
            <w:r w:rsidR="00450182">
              <w:rPr>
                <w:rFonts w:ascii="標楷體" w:eastAsia="標楷體" w:hAnsi="標楷體" w:hint="eastAsia"/>
                <w:snapToGrid w:val="0"/>
                <w:szCs w:val="24"/>
                <w:lang w:eastAsia="zh-HK"/>
              </w:rPr>
              <w:t>除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。</w:t>
            </w:r>
            <w:r w:rsidR="00A14E52" w:rsidRPr="00A14E52">
              <w:rPr>
                <w:rFonts w:ascii="標楷體" w:eastAsia="標楷體" w:hAnsi="標楷體"/>
                <w:snapToGrid w:val="0"/>
                <w:szCs w:val="24"/>
              </w:rPr>
              <w:t xml:space="preserve"> </w:t>
            </w:r>
          </w:p>
          <w:p w:rsidR="00A14E52" w:rsidRDefault="00A14E5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A14E52" w:rsidRPr="00A14E52" w:rsidRDefault="00556C6C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2</w:t>
            </w:r>
            <w:r w:rsidR="00CB3BC2">
              <w:rPr>
                <w:rFonts w:ascii="標楷體" w:eastAsia="標楷體" w:hAnsi="標楷體" w:hint="eastAsia"/>
                <w:snapToGrid w:val="0"/>
                <w:szCs w:val="24"/>
              </w:rPr>
              <w:t>2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.</w:t>
            </w:r>
            <w:del w:id="532" w:author="蔣佳吟" w:date="2021-11-01T15:35:00Z">
              <w:r w:rsidR="00A14E52" w:rsidRPr="00A14E52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儀器領班(</w:delText>
              </w:r>
            </w:del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徐振榮</w:t>
            </w:r>
            <w:ins w:id="533" w:author="蔣佳吟" w:date="2021-11-01T15:35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領班</w:t>
              </w:r>
            </w:ins>
            <w:del w:id="534" w:author="蔣佳吟" w:date="2021-11-01T15:35:00Z">
              <w:r w:rsidR="00A14E52" w:rsidRPr="00A14E52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)</w:delText>
              </w:r>
            </w:del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</w:p>
          <w:p w:rsidR="00A14E52" w:rsidRDefault="00CB3BC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報告</w:t>
            </w:r>
            <w:r w:rsidR="00784FA1">
              <w:rPr>
                <w:rFonts w:ascii="標楷體" w:eastAsia="標楷體" w:hAnsi="標楷體" w:hint="eastAsia"/>
                <w:snapToGrid w:val="0"/>
                <w:szCs w:val="24"/>
                <w:lang w:eastAsia="zh-HK"/>
              </w:rPr>
              <w:t>沈</w:t>
            </w:r>
            <w:r w:rsidR="00D8631D">
              <w:rPr>
                <w:rFonts w:ascii="標楷體" w:eastAsia="標楷體" w:hAnsi="標楷體" w:hint="eastAsia"/>
                <w:snapToGrid w:val="0"/>
                <w:szCs w:val="24"/>
              </w:rPr>
              <w:t>工程師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，經我與同仁檢查後，</w:t>
            </w:r>
            <w:r w:rsidR="006D2061">
              <w:rPr>
                <w:rFonts w:ascii="標楷體" w:eastAsia="標楷體" w:hAnsi="標楷體" w:hint="eastAsia"/>
                <w:snapToGrid w:val="0"/>
                <w:szCs w:val="24"/>
              </w:rPr>
              <w:t>現場設備無異常，</w:t>
            </w:r>
            <w:r w:rsidR="007E3988">
              <w:rPr>
                <w:rFonts w:ascii="標楷體" w:eastAsia="標楷體" w:hAnsi="標楷體" w:hint="eastAsia"/>
                <w:snapToGrid w:val="0"/>
                <w:szCs w:val="24"/>
              </w:rPr>
              <w:t>初估研判恐是通訊設備異常，會再前往通訊設備機房進行故障排除</w:t>
            </w:r>
            <w:r w:rsidR="006D2061">
              <w:rPr>
                <w:rFonts w:ascii="標楷體" w:eastAsia="標楷體" w:hAnsi="標楷體" w:hint="eastAsia"/>
                <w:snapToGrid w:val="0"/>
                <w:szCs w:val="24"/>
              </w:rPr>
              <w:t>並</w:t>
            </w:r>
            <w:r w:rsidR="006A0F99">
              <w:rPr>
                <w:rFonts w:ascii="標楷體" w:eastAsia="標楷體" w:hAnsi="標楷體" w:hint="eastAsia"/>
                <w:snapToGrid w:val="0"/>
                <w:szCs w:val="24"/>
              </w:rPr>
              <w:t>認為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數值異常故障對</w:t>
            </w:r>
            <w:r w:rsidR="00674E04">
              <w:rPr>
                <w:rFonts w:ascii="標楷體" w:eastAsia="標楷體" w:hAnsi="標楷體" w:hint="eastAsia"/>
                <w:snapToGrid w:val="0"/>
                <w:szCs w:val="24"/>
              </w:rPr>
              <w:t>供氣業務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營運影響大</w:t>
            </w:r>
            <w:r w:rsidR="00556C6C">
              <w:rPr>
                <w:rFonts w:ascii="標楷體" w:eastAsia="標楷體" w:hAnsi="標楷體" w:hint="eastAsia"/>
                <w:snapToGrid w:val="0"/>
                <w:szCs w:val="24"/>
              </w:rPr>
              <w:t>，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經辨識</w:t>
            </w:r>
            <w:r w:rsidR="00D722F5">
              <w:rPr>
                <w:rFonts w:ascii="標楷體" w:eastAsia="標楷體" w:hAnsi="標楷體" w:hint="eastAsia"/>
                <w:snapToGrid w:val="0"/>
                <w:szCs w:val="24"/>
              </w:rPr>
              <w:t>可列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為資訊安全事件</w:t>
            </w:r>
            <w:r w:rsidR="00057178">
              <w:rPr>
                <w:rFonts w:ascii="標楷體" w:eastAsia="標楷體" w:hAnsi="標楷體" w:hint="eastAsia"/>
                <w:snapToGrid w:val="0"/>
                <w:szCs w:val="24"/>
              </w:rPr>
              <w:t>，項目為</w:t>
            </w:r>
            <w:r w:rsidR="00556C6C">
              <w:rPr>
                <w:rFonts w:ascii="標楷體" w:eastAsia="標楷體" w:hAnsi="標楷體" w:hint="eastAsia"/>
                <w:snapToGrid w:val="0"/>
                <w:szCs w:val="24"/>
              </w:rPr>
              <w:t>天災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，請</w:t>
            </w:r>
            <w:r w:rsidR="00057178">
              <w:rPr>
                <w:rFonts w:ascii="標楷體" w:eastAsia="標楷體" w:hAnsi="標楷體" w:hint="eastAsia"/>
                <w:snapToGrid w:val="0"/>
                <w:szCs w:val="24"/>
              </w:rPr>
              <w:t>沈</w:t>
            </w:r>
            <w:r w:rsidR="000232BB">
              <w:rPr>
                <w:rFonts w:ascii="標楷體" w:eastAsia="標楷體" w:hAnsi="標楷體" w:hint="eastAsia"/>
                <w:snapToGrid w:val="0"/>
                <w:szCs w:val="24"/>
              </w:rPr>
              <w:t>工程師</w:t>
            </w:r>
            <w:r w:rsidR="00057178">
              <w:rPr>
                <w:rFonts w:ascii="標楷體" w:eastAsia="標楷體" w:hAnsi="標楷體" w:hint="eastAsia"/>
                <w:snapToGrid w:val="0"/>
                <w:szCs w:val="24"/>
              </w:rPr>
              <w:t>通知資安專責人員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進行資安</w:t>
            </w:r>
            <w:r w:rsidR="00057178">
              <w:rPr>
                <w:rFonts w:ascii="標楷體" w:eastAsia="標楷體" w:hAnsi="標楷體" w:hint="eastAsia"/>
                <w:snapToGrid w:val="0"/>
                <w:szCs w:val="24"/>
              </w:rPr>
              <w:t>事件</w:t>
            </w:r>
            <w:r w:rsidR="00D722F5">
              <w:rPr>
                <w:rFonts w:ascii="標楷體" w:eastAsia="標楷體" w:hAnsi="標楷體" w:hint="eastAsia"/>
                <w:snapToGrid w:val="0"/>
                <w:szCs w:val="24"/>
              </w:rPr>
              <w:t>上網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通報並通知</w:t>
            </w:r>
            <w:r w:rsidR="00C10F12">
              <w:rPr>
                <w:rFonts w:ascii="標楷體" w:eastAsia="標楷體" w:hAnsi="標楷體" w:hint="eastAsia"/>
                <w:snapToGrid w:val="0"/>
                <w:szCs w:val="24"/>
              </w:rPr>
              <w:t>上級機關(</w:t>
            </w:r>
            <w:r w:rsidR="00A14E52" w:rsidRPr="00A14E52">
              <w:rPr>
                <w:rFonts w:ascii="標楷體" w:eastAsia="標楷體" w:hAnsi="標楷體" w:hint="eastAsia"/>
                <w:snapToGrid w:val="0"/>
                <w:szCs w:val="24"/>
              </w:rPr>
              <w:t>資訊室</w:t>
            </w:r>
            <w:r w:rsidR="00C10F12">
              <w:rPr>
                <w:rFonts w:ascii="標楷體" w:eastAsia="標楷體" w:hAnsi="標楷體" w:hint="eastAsia"/>
                <w:snapToGrid w:val="0"/>
                <w:szCs w:val="24"/>
              </w:rPr>
              <w:t>)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。</w:t>
            </w:r>
          </w:p>
          <w:p w:rsidR="00CB3BC2" w:rsidRDefault="00CB3BC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2C6583" w:rsidRDefault="002C6583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23</w:t>
            </w:r>
            <w:r w:rsidRPr="00A14E52">
              <w:rPr>
                <w:rFonts w:ascii="標楷體" w:eastAsia="標楷體" w:hAnsi="標楷體" w:hint="eastAsia"/>
                <w:snapToGrid w:val="0"/>
                <w:szCs w:val="24"/>
              </w:rPr>
              <w:t>.</w:t>
            </w:r>
            <w:ins w:id="535" w:author="蔣佳吟" w:date="2021-11-01T15:36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沈敏</w:t>
              </w:r>
            </w:ins>
            <w:r w:rsidRPr="00A14E52">
              <w:rPr>
                <w:rFonts w:ascii="標楷體" w:eastAsia="標楷體" w:hAnsi="標楷體" w:hint="eastAsia"/>
                <w:snapToGrid w:val="0"/>
                <w:szCs w:val="24"/>
              </w:rPr>
              <w:t>工程師</w:t>
            </w:r>
            <w:del w:id="536" w:author="蔣佳吟" w:date="2021-11-01T15:35:00Z">
              <w:r w:rsidRPr="00A14E52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(</w:delText>
              </w:r>
            </w:del>
            <w:del w:id="537" w:author="蔣佳吟" w:date="2021-11-01T15:36:00Z">
              <w:r w:rsidDel="007E2FCD">
                <w:rPr>
                  <w:rFonts w:ascii="標楷體" w:eastAsia="標楷體" w:hAnsi="標楷體" w:hint="eastAsia"/>
                  <w:snapToGrid w:val="0"/>
                  <w:szCs w:val="24"/>
                  <w:lang w:eastAsia="zh-HK"/>
                </w:rPr>
                <w:delText>沈敏</w:delText>
              </w:r>
              <w:r w:rsidRPr="00A14E52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)</w:delText>
              </w:r>
            </w:del>
            <w:r w:rsidRPr="00A14E52"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</w:p>
          <w:p w:rsidR="002C6583" w:rsidRDefault="002C6583" w:rsidP="008C67CD">
            <w:pPr>
              <w:snapToGrid w:val="0"/>
              <w:rPr>
                <w:ins w:id="538" w:author="蔣佳吟" w:date="2021-11-01T13:14:00Z"/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好，我立即跟組長告知，組長好，</w:t>
            </w:r>
            <w:r w:rsidR="00AD0ED4">
              <w:rPr>
                <w:rFonts w:ascii="標楷體" w:eastAsia="標楷體" w:hAnsi="標楷體" w:hint="eastAsia"/>
                <w:snapToGrid w:val="0"/>
                <w:szCs w:val="24"/>
              </w:rPr>
              <w:t>目前故障排除現場設備無異常，</w:t>
            </w:r>
            <w:r w:rsidR="00D07067">
              <w:rPr>
                <w:rFonts w:ascii="標楷體" w:eastAsia="標楷體" w:hAnsi="標楷體" w:hint="eastAsia"/>
                <w:snapToGrid w:val="0"/>
                <w:szCs w:val="24"/>
              </w:rPr>
              <w:t>同仁</w:t>
            </w:r>
            <w:r w:rsidR="00AD0ED4">
              <w:rPr>
                <w:rFonts w:ascii="標楷體" w:eastAsia="標楷體" w:hAnsi="標楷體" w:hint="eastAsia"/>
                <w:snapToGrid w:val="0"/>
                <w:szCs w:val="24"/>
              </w:rPr>
              <w:t>已</w:t>
            </w:r>
            <w:r w:rsidR="00D07067">
              <w:rPr>
                <w:rFonts w:ascii="標楷體" w:eastAsia="標楷體" w:hAnsi="標楷體" w:hint="eastAsia"/>
                <w:snapToGrid w:val="0"/>
                <w:szCs w:val="24"/>
              </w:rPr>
              <w:t>前往辦公大樓檢修通訊系統部分，而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本</w:t>
            </w:r>
            <w:r w:rsidRPr="002C6583">
              <w:rPr>
                <w:rFonts w:ascii="標楷體" w:eastAsia="標楷體" w:hAnsi="標楷體" w:hint="eastAsia"/>
                <w:snapToGrid w:val="0"/>
                <w:szCs w:val="24"/>
              </w:rPr>
              <w:t>事件可列為資訊安全事件，請組長告知注產組派資安專責人員進行</w:t>
            </w:r>
            <w:r w:rsidR="00AD0ED4">
              <w:rPr>
                <w:rFonts w:ascii="標楷體" w:eastAsia="標楷體" w:hAnsi="標楷體" w:hint="eastAsia"/>
                <w:snapToGrid w:val="0"/>
                <w:szCs w:val="24"/>
              </w:rPr>
              <w:t>上網</w:t>
            </w:r>
            <w:r w:rsidRPr="002C6583">
              <w:rPr>
                <w:rFonts w:ascii="標楷體" w:eastAsia="標楷體" w:hAnsi="標楷體" w:hint="eastAsia"/>
                <w:snapToGrid w:val="0"/>
                <w:szCs w:val="24"/>
              </w:rPr>
              <w:t>通報。</w:t>
            </w:r>
          </w:p>
          <w:p w:rsidR="00F51133" w:rsidRDefault="00F51133" w:rsidP="008C67CD">
            <w:pPr>
              <w:snapToGrid w:val="0"/>
              <w:rPr>
                <w:rFonts w:ascii="標楷體" w:eastAsia="標楷體" w:hAnsi="標楷體" w:hint="eastAsia"/>
                <w:snapToGrid w:val="0"/>
                <w:szCs w:val="24"/>
              </w:rPr>
            </w:pPr>
          </w:p>
          <w:p w:rsidR="002C6583" w:rsidRPr="002C6583" w:rsidRDefault="002C6583" w:rsidP="002C658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24.</w:t>
            </w:r>
            <w:ins w:id="539" w:author="蔣佳吟" w:date="2021-11-01T15:36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葉</w:t>
              </w:r>
            </w:ins>
            <w:ins w:id="540" w:author="蔣佳吟" w:date="2021-11-01T16:03:00Z">
              <w:r w:rsidR="00005E1E" w:rsidRPr="00467DAD">
                <w:rPr>
                  <w:rFonts w:ascii="標楷體" w:eastAsia="標楷體" w:hAnsi="標楷體" w:hint="eastAsia"/>
                </w:rPr>
                <w:t>蒼煜</w:t>
              </w:r>
            </w:ins>
            <w:r w:rsidRPr="002C6583">
              <w:rPr>
                <w:rFonts w:ascii="標楷體" w:eastAsia="標楷體" w:hAnsi="標楷體" w:hint="eastAsia"/>
                <w:snapToGrid w:val="0"/>
                <w:szCs w:val="24"/>
              </w:rPr>
              <w:t>組長</w:t>
            </w:r>
            <w:del w:id="541" w:author="蔣佳吟" w:date="2021-11-01T15:36:00Z">
              <w:r w:rsidRPr="002C6583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(葉蒼煜)</w:delText>
              </w:r>
            </w:del>
            <w:r w:rsidRPr="002C6583"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</w:p>
          <w:p w:rsidR="002C6583" w:rsidRDefault="002C6583" w:rsidP="002C658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2C6583">
              <w:rPr>
                <w:rFonts w:ascii="標楷體" w:eastAsia="標楷體" w:hAnsi="標楷體" w:hint="eastAsia"/>
                <w:snapToGrid w:val="0"/>
                <w:szCs w:val="24"/>
              </w:rPr>
              <w:t>好，我會告知注產組，請注產組派員進行通報。</w:t>
            </w:r>
          </w:p>
          <w:p w:rsidR="002C6583" w:rsidRPr="002C6583" w:rsidRDefault="002C6583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2C6583" w:rsidRPr="002C6583" w:rsidRDefault="002C6583" w:rsidP="002C658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2C6583">
              <w:rPr>
                <w:rFonts w:ascii="標楷體" w:eastAsia="標楷體" w:hAnsi="標楷體" w:hint="eastAsia"/>
                <w:snapToGrid w:val="0"/>
                <w:szCs w:val="24"/>
              </w:rPr>
              <w:t>25.</w:t>
            </w:r>
            <w:ins w:id="542" w:author="蔣佳吟" w:date="2021-11-01T15:36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葉</w:t>
              </w:r>
            </w:ins>
            <w:ins w:id="543" w:author="蔣佳吟" w:date="2021-11-01T16:03:00Z">
              <w:r w:rsidR="00005E1E" w:rsidRPr="00467DAD">
                <w:rPr>
                  <w:rFonts w:ascii="標楷體" w:eastAsia="標楷體" w:hAnsi="標楷體" w:hint="eastAsia"/>
                </w:rPr>
                <w:t>蒼煜</w:t>
              </w:r>
            </w:ins>
            <w:r w:rsidRPr="002C6583">
              <w:rPr>
                <w:rFonts w:ascii="標楷體" w:eastAsia="標楷體" w:hAnsi="標楷體" w:hint="eastAsia"/>
                <w:snapToGrid w:val="0"/>
                <w:szCs w:val="24"/>
              </w:rPr>
              <w:t>組長</w:t>
            </w:r>
            <w:del w:id="544" w:author="蔣佳吟" w:date="2021-11-01T15:36:00Z">
              <w:r w:rsidRPr="002C6583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(葉蒼煜)</w:delText>
              </w:r>
            </w:del>
            <w:r w:rsidRPr="002C6583">
              <w:rPr>
                <w:rFonts w:ascii="標楷體" w:eastAsia="標楷體" w:hAnsi="標楷體" w:hint="eastAsia"/>
                <w:snapToGrid w:val="0"/>
                <w:szCs w:val="24"/>
              </w:rPr>
              <w:t>: (</w:t>
            </w:r>
            <w:del w:id="545" w:author="蔣佳吟" w:date="2021-11-01T15:36:00Z">
              <w:r w:rsidRPr="002C6583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葉組長</w:delText>
              </w:r>
            </w:del>
            <w:r w:rsidRPr="002C6583">
              <w:rPr>
                <w:rFonts w:ascii="標楷體" w:eastAsia="標楷體" w:hAnsi="標楷體" w:hint="eastAsia"/>
                <w:snapToGrid w:val="0"/>
                <w:szCs w:val="24"/>
              </w:rPr>
              <w:t>致電吳組長)</w:t>
            </w:r>
          </w:p>
          <w:p w:rsidR="002C6583" w:rsidRDefault="002C6583" w:rsidP="002C658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2C6583">
              <w:rPr>
                <w:rFonts w:ascii="標楷體" w:eastAsia="標楷體" w:hAnsi="標楷體" w:hint="eastAsia"/>
                <w:snapToGrid w:val="0"/>
                <w:szCs w:val="24"/>
              </w:rPr>
              <w:t>吳組長，</w:t>
            </w:r>
            <w:r w:rsidR="006D2061">
              <w:rPr>
                <w:rFonts w:ascii="標楷體" w:eastAsia="標楷體" w:hAnsi="標楷體" w:hint="eastAsia"/>
                <w:snapToGrid w:val="0"/>
                <w:szCs w:val="24"/>
              </w:rPr>
              <w:t>經修護組</w:t>
            </w:r>
            <w:r w:rsidR="00D07067">
              <w:rPr>
                <w:rFonts w:ascii="標楷體" w:eastAsia="標楷體" w:hAnsi="標楷體" w:hint="eastAsia"/>
                <w:snapToGrid w:val="0"/>
                <w:szCs w:val="24"/>
              </w:rPr>
              <w:t>檢修後，發現現場設備無異常初估研判應該是通訊系統部分異常，目前已派員故障排除，本次事件經同仁判別應該可為資訊安全事件，天然災害造成，請吳組長派知資安專責人員上網進行通報作業。</w:t>
            </w:r>
          </w:p>
          <w:p w:rsidR="00D07067" w:rsidRDefault="00D07067" w:rsidP="002C658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D07067" w:rsidRDefault="00D07067" w:rsidP="002C658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26.</w:t>
            </w:r>
            <w:del w:id="546" w:author="蔣佳吟" w:date="2021-11-01T16:03:00Z">
              <w:r w:rsidDel="00005E1E">
                <w:rPr>
                  <w:rFonts w:ascii="標楷體" w:eastAsia="標楷體" w:hAnsi="標楷體"/>
                  <w:snapToGrid w:val="0"/>
                  <w:szCs w:val="24"/>
                </w:rPr>
                <w:delText>組長(</w:delText>
              </w:r>
            </w:del>
            <w:r>
              <w:rPr>
                <w:rFonts w:ascii="標楷體" w:eastAsia="標楷體" w:hAnsi="標楷體"/>
                <w:snapToGrid w:val="0"/>
                <w:szCs w:val="24"/>
              </w:rPr>
              <w:t>吳文傑</w:t>
            </w:r>
            <w:ins w:id="547" w:author="蔣佳吟" w:date="2021-11-01T16:03:00Z">
              <w:r w:rsidR="00005E1E">
                <w:rPr>
                  <w:rFonts w:ascii="標楷體" w:eastAsia="標楷體" w:hAnsi="標楷體" w:hint="eastAsia"/>
                  <w:snapToGrid w:val="0"/>
                  <w:szCs w:val="24"/>
                </w:rPr>
                <w:t>組長</w:t>
              </w:r>
            </w:ins>
            <w:del w:id="548" w:author="蔣佳吟" w:date="2021-11-01T16:03:00Z">
              <w:r w:rsidDel="00005E1E">
                <w:rPr>
                  <w:rFonts w:ascii="標楷體" w:eastAsia="標楷體" w:hAnsi="標楷體"/>
                  <w:snapToGrid w:val="0"/>
                  <w:szCs w:val="24"/>
                </w:rPr>
                <w:delText>)</w:delText>
              </w:r>
            </w:del>
            <w:r>
              <w:rPr>
                <w:rFonts w:ascii="標楷體" w:eastAsia="標楷體" w:hAnsi="標楷體"/>
                <w:snapToGrid w:val="0"/>
                <w:szCs w:val="24"/>
              </w:rPr>
              <w:t>:</w:t>
            </w:r>
          </w:p>
          <w:p w:rsidR="00D07067" w:rsidRDefault="00D07067" w:rsidP="002C658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收到，我立即請</w:t>
            </w:r>
            <w:r w:rsidRPr="00D07067">
              <w:rPr>
                <w:rFonts w:ascii="標楷體" w:eastAsia="標楷體" w:hAnsi="標楷體" w:hint="eastAsia"/>
                <w:snapToGrid w:val="0"/>
                <w:szCs w:val="24"/>
              </w:rPr>
              <w:t>莊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工程師</w:t>
            </w:r>
            <w:r w:rsidRPr="00D07067">
              <w:rPr>
                <w:rFonts w:ascii="標楷體" w:eastAsia="標楷體" w:hAnsi="標楷體" w:hint="eastAsia"/>
                <w:snapToGrid w:val="0"/>
                <w:szCs w:val="24"/>
              </w:rPr>
              <w:t>珮歆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，至經濟部網站上網通報。</w:t>
            </w:r>
          </w:p>
          <w:p w:rsidR="00D07067" w:rsidRDefault="00D07067" w:rsidP="002C658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2C6583" w:rsidRDefault="00D07067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(上網經濟部通報填寫第</w:t>
            </w:r>
            <w:r w:rsidR="0092055C">
              <w:rPr>
                <w:rFonts w:ascii="標楷體" w:eastAsia="標楷體" w:hAnsi="標楷體"/>
                <w:snapToGrid w:val="0"/>
                <w:szCs w:val="24"/>
              </w:rPr>
              <w:t>1</w:t>
            </w:r>
            <w:r>
              <w:rPr>
                <w:rFonts w:ascii="標楷體" w:eastAsia="標楷體" w:hAnsi="標楷體"/>
                <w:snapToGrid w:val="0"/>
                <w:szCs w:val="24"/>
              </w:rPr>
              <w:t>次)</w:t>
            </w:r>
          </w:p>
          <w:p w:rsidR="002C6583" w:rsidRDefault="002C6583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2C6583" w:rsidRDefault="002C6583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7E2FCD" w:rsidRDefault="007E2FCD" w:rsidP="00CB3BC2">
            <w:pPr>
              <w:snapToGrid w:val="0"/>
              <w:rPr>
                <w:ins w:id="549" w:author="蔣佳吟" w:date="2021-11-01T15:36:00Z"/>
                <w:rFonts w:ascii="標楷體" w:eastAsia="標楷體" w:hAnsi="標楷體"/>
                <w:snapToGrid w:val="0"/>
                <w:szCs w:val="24"/>
              </w:rPr>
            </w:pPr>
          </w:p>
          <w:p w:rsidR="00CB3BC2" w:rsidRPr="00DA0ACD" w:rsidRDefault="00CB3BC2" w:rsidP="00CB3BC2">
            <w:pPr>
              <w:snapToGrid w:val="0"/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550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lastRenderedPageBreak/>
              <w:t>2</w:t>
            </w:r>
            <w:r w:rsidR="009039C1">
              <w:rPr>
                <w:rFonts w:ascii="標楷體" w:eastAsia="標楷體" w:hAnsi="標楷體" w:hint="eastAsia"/>
                <w:snapToGrid w:val="0"/>
                <w:szCs w:val="24"/>
              </w:rPr>
              <w:t>7</w:t>
            </w:r>
            <w:r w:rsidRPr="00A14E52">
              <w:rPr>
                <w:rFonts w:ascii="標楷體" w:eastAsia="標楷體" w:hAnsi="標楷體" w:hint="eastAsia"/>
                <w:snapToGrid w:val="0"/>
                <w:szCs w:val="24"/>
              </w:rPr>
              <w:t>.</w:t>
            </w:r>
            <w:del w:id="551" w:author="蔣佳吟" w:date="2021-11-01T15:36:00Z">
              <w:r w:rsidRPr="00A14E52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工程師(</w:delText>
              </w:r>
            </w:del>
            <w:r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  <w:lang w:eastAsia="zh-HK"/>
                <w:rPrChange w:id="552" w:author="莊珮歆" w:date="2021-10-29T14:20:00Z">
                  <w:rPr>
                    <w:rFonts w:ascii="標楷體" w:eastAsia="標楷體" w:hAnsi="標楷體" w:hint="eastAsia"/>
                    <w:snapToGrid w:val="0"/>
                    <w:szCs w:val="24"/>
                    <w:lang w:eastAsia="zh-HK"/>
                  </w:rPr>
                </w:rPrChange>
              </w:rPr>
              <w:t>沈敏</w:t>
            </w:r>
            <w:ins w:id="553" w:author="蔣佳吟" w:date="2021-11-01T15:37:00Z">
              <w:r w:rsidR="007E2FCD">
                <w:rPr>
                  <w:rFonts w:ascii="標楷體" w:eastAsia="標楷體" w:hAnsi="標楷體" w:hint="eastAsia"/>
                  <w:snapToGrid w:val="0"/>
                  <w:color w:val="000000" w:themeColor="text1"/>
                  <w:szCs w:val="24"/>
                </w:rPr>
                <w:t>工程師</w:t>
              </w:r>
            </w:ins>
            <w:del w:id="554" w:author="蔣佳吟" w:date="2021-11-01T15:36:00Z">
              <w:r w:rsidRPr="00DA0ACD" w:rsidDel="007E2FCD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555" w:author="莊珮歆" w:date="2021-10-29T14:20:00Z">
                    <w:rPr>
                      <w:rFonts w:ascii="標楷體" w:eastAsia="標楷體" w:hAnsi="標楷體"/>
                      <w:snapToGrid w:val="0"/>
                      <w:szCs w:val="24"/>
                    </w:rPr>
                  </w:rPrChange>
                </w:rPr>
                <w:delText>)</w:delText>
              </w:r>
            </w:del>
            <w:r w:rsidR="009039C1"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556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t>:(</w:t>
            </w:r>
            <w:del w:id="557" w:author="蔣佳吟" w:date="2021-11-01T15:37:00Z">
              <w:r w:rsidR="009039C1" w:rsidRPr="00DA0ACD" w:rsidDel="007E2FCD">
                <w:rPr>
                  <w:rFonts w:ascii="標楷體" w:eastAsia="標楷體" w:hAnsi="標楷體"/>
                  <w:snapToGrid w:val="0"/>
                  <w:color w:val="000000" w:themeColor="text1"/>
                  <w:szCs w:val="24"/>
                  <w:rPrChange w:id="558" w:author="莊珮歆" w:date="2021-10-29T14:20:00Z">
                    <w:rPr>
                      <w:rFonts w:ascii="標楷體" w:eastAsia="標楷體" w:hAnsi="標楷體"/>
                      <w:snapToGrid w:val="0"/>
                      <w:szCs w:val="24"/>
                    </w:rPr>
                  </w:rPrChange>
                </w:rPr>
                <w:delText>工程師</w:delText>
              </w:r>
            </w:del>
            <w:r w:rsidR="009039C1"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559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t>致電葉組長)</w:t>
            </w:r>
          </w:p>
          <w:p w:rsidR="007D5F8F" w:rsidRPr="00DA0ACD" w:rsidRDefault="007D5F8F" w:rsidP="007D5F8F">
            <w:pPr>
              <w:snapToGrid w:val="0"/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560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</w:pPr>
            <w:r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561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t>報告葉組長，經領班告知，原因為</w:t>
            </w:r>
            <w:r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  <w:rPrChange w:id="562" w:author="莊珮歆" w:date="2021-10-29T14:20:00Z">
                  <w:rPr>
                    <w:rFonts w:ascii="標楷體" w:eastAsia="標楷體" w:hAnsi="標楷體" w:hint="eastAsia"/>
                    <w:snapToGrid w:val="0"/>
                    <w:szCs w:val="24"/>
                  </w:rPr>
                </w:rPrChange>
              </w:rPr>
              <w:t>跳電瞬間造成資料傳輸異常，</w:t>
            </w:r>
          </w:p>
          <w:p w:rsidR="007D5F8F" w:rsidRDefault="007D5F8F" w:rsidP="007D5F8F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563" w:author="莊珮歆" w:date="2021-10-29T14:20:00Z">
                  <w:rPr>
                    <w:rFonts w:ascii="標楷體" w:eastAsia="標楷體" w:hAnsi="標楷體"/>
                    <w:snapToGrid w:val="0"/>
                    <w:color w:val="FF0000"/>
                    <w:szCs w:val="24"/>
                    <w:highlight w:val="yellow"/>
                  </w:rPr>
                </w:rPrChange>
              </w:rPr>
              <w:t>查看設備後發現，PLC通訊</w:t>
            </w:r>
            <w:r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  <w:rPrChange w:id="564" w:author="莊珮歆" w:date="2021-10-29T14:20:00Z">
                  <w:rPr>
                    <w:rFonts w:ascii="標楷體" w:eastAsia="標楷體" w:hAnsi="標楷體" w:hint="eastAsia"/>
                    <w:snapToGrid w:val="0"/>
                    <w:color w:val="FF0000"/>
                    <w:szCs w:val="24"/>
                    <w:highlight w:val="yellow"/>
                  </w:rPr>
                </w:rPrChange>
              </w:rPr>
              <w:t>複聯系統有一台</w:t>
            </w:r>
            <w:r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565" w:author="莊珮歆" w:date="2021-10-29T14:20:00Z">
                  <w:rPr>
                    <w:rFonts w:ascii="標楷體" w:eastAsia="標楷體" w:hAnsi="標楷體"/>
                    <w:snapToGrid w:val="0"/>
                    <w:color w:val="FF0000"/>
                    <w:szCs w:val="24"/>
                    <w:highlight w:val="yellow"/>
                  </w:rPr>
                </w:rPrChange>
              </w:rPr>
              <w:t>Switch燒毀，DCS系統通訊設備未損壞，</w:t>
            </w:r>
            <w:r w:rsidRPr="00DA0ACD">
              <w:rPr>
                <w:rFonts w:ascii="標楷體" w:eastAsia="標楷體" w:hAnsi="標楷體" w:hint="eastAsia"/>
                <w:snapToGrid w:val="0"/>
                <w:color w:val="000000" w:themeColor="text1"/>
                <w:szCs w:val="24"/>
                <w:rPrChange w:id="566" w:author="莊珮歆" w:date="2021-10-29T14:20:00Z">
                  <w:rPr>
                    <w:rFonts w:ascii="標楷體" w:eastAsia="標楷體" w:hAnsi="標楷體" w:hint="eastAsia"/>
                    <w:snapToGrid w:val="0"/>
                    <w:szCs w:val="24"/>
                  </w:rPr>
                </w:rPrChange>
              </w:rPr>
              <w:t>與領班討論後決定先確保本處設備無異常後，再解決外部通訊問題，目前檢修步驟為先更換本處通訊網路交換器，再執行</w:t>
            </w:r>
            <w:r w:rsidRPr="00DA0ACD">
              <w:rPr>
                <w:rFonts w:ascii="標楷體" w:eastAsia="標楷體" w:hAnsi="標楷體"/>
                <w:snapToGrid w:val="0"/>
                <w:color w:val="000000" w:themeColor="text1"/>
                <w:szCs w:val="24"/>
                <w:rPrChange w:id="567" w:author="莊珮歆" w:date="2021-10-29T14:20:00Z">
                  <w:rPr>
                    <w:rFonts w:ascii="標楷體" w:eastAsia="標楷體" w:hAnsi="標楷體"/>
                    <w:snapToGrid w:val="0"/>
                    <w:szCs w:val="24"/>
                  </w:rPr>
                </w:rPrChange>
              </w:rPr>
              <w:t>DCS通訊</w:t>
            </w:r>
            <w:r w:rsidRPr="007D5F8F">
              <w:rPr>
                <w:rFonts w:ascii="標楷體" w:eastAsia="標楷體" w:hAnsi="標楷體" w:hint="eastAsia"/>
                <w:snapToGrid w:val="0"/>
                <w:szCs w:val="24"/>
              </w:rPr>
              <w:t>單埠列裝置設備重啟，再重啟各個工作站(AP</w:t>
            </w:r>
            <w:r w:rsidRPr="007D5F8F">
              <w:rPr>
                <w:rFonts w:ascii="新細明體" w:hAnsi="新細明體" w:hint="eastAsia"/>
                <w:snapToGrid w:val="0"/>
                <w:szCs w:val="24"/>
              </w:rPr>
              <w:t>、</w:t>
            </w:r>
            <w:r w:rsidRPr="007D5F8F">
              <w:rPr>
                <w:rFonts w:ascii="標楷體" w:eastAsia="標楷體" w:hAnsi="標楷體" w:hint="eastAsia"/>
                <w:snapToGrid w:val="0"/>
                <w:szCs w:val="24"/>
              </w:rPr>
              <w:t>PP</w:t>
            </w:r>
            <w:r w:rsidRPr="007D5F8F">
              <w:rPr>
                <w:rFonts w:ascii="新細明體" w:hAnsi="新細明體" w:hint="eastAsia"/>
                <w:snapToGrid w:val="0"/>
                <w:szCs w:val="24"/>
              </w:rPr>
              <w:t>、</w:t>
            </w:r>
            <w:r w:rsidRPr="007D5F8F">
              <w:rPr>
                <w:rFonts w:ascii="標楷體" w:eastAsia="標楷體" w:hAnsi="標楷體" w:hint="eastAsia"/>
                <w:snapToGrid w:val="0"/>
                <w:szCs w:val="24"/>
              </w:rPr>
              <w:t>OP)確定本處通訊無異常後，再請值班人員確認DCS畫面供氣量是否正常。</w:t>
            </w:r>
            <w:r w:rsidRPr="007D5F8F">
              <w:rPr>
                <w:rFonts w:ascii="標楷體" w:eastAsia="標楷體" w:hAnsi="標楷體"/>
                <w:snapToGrid w:val="0"/>
                <w:szCs w:val="24"/>
              </w:rPr>
              <w:t xml:space="preserve"> </w:t>
            </w:r>
          </w:p>
          <w:p w:rsidR="007D5F8F" w:rsidRPr="007D5F8F" w:rsidRDefault="007D5F8F" w:rsidP="007D5F8F">
            <w:pPr>
              <w:tabs>
                <w:tab w:val="left" w:pos="2570"/>
              </w:tabs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C156FB" w:rsidRDefault="00C156FB" w:rsidP="002C6583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2</w:t>
            </w:r>
            <w:r w:rsidR="009039C1">
              <w:rPr>
                <w:rFonts w:ascii="標楷體" w:eastAsia="標楷體" w:hAnsi="標楷體"/>
                <w:snapToGrid w:val="0"/>
                <w:szCs w:val="24"/>
              </w:rPr>
              <w:t>8</w:t>
            </w:r>
            <w:r>
              <w:rPr>
                <w:rFonts w:ascii="標楷體" w:eastAsia="標楷體" w:hAnsi="標楷體"/>
                <w:snapToGrid w:val="0"/>
                <w:szCs w:val="24"/>
              </w:rPr>
              <w:t>.</w:t>
            </w:r>
            <w:ins w:id="568" w:author="蔣佳吟" w:date="2021-11-01T15:37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葉</w:t>
              </w:r>
            </w:ins>
            <w:ins w:id="569" w:author="蔣佳吟" w:date="2021-11-01T16:03:00Z">
              <w:r w:rsidR="00005E1E">
                <w:rPr>
                  <w:rFonts w:ascii="標楷體" w:eastAsia="標楷體" w:hAnsi="標楷體" w:hint="eastAsia"/>
                  <w:kern w:val="2"/>
                  <w:szCs w:val="24"/>
                  <w:lang w:eastAsia="zh-HK"/>
                </w:rPr>
                <w:t>蒼煜</w:t>
              </w:r>
            </w:ins>
            <w:r w:rsidR="009039C1" w:rsidRPr="002C6583">
              <w:rPr>
                <w:rFonts w:ascii="標楷體" w:eastAsia="標楷體" w:hAnsi="標楷體" w:hint="eastAsia"/>
                <w:snapToGrid w:val="0"/>
                <w:szCs w:val="24"/>
              </w:rPr>
              <w:t>組長</w:t>
            </w:r>
            <w:del w:id="570" w:author="蔣佳吟" w:date="2021-11-01T15:37:00Z">
              <w:r w:rsidR="009039C1" w:rsidRPr="002C6583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(葉蒼煜)</w:delText>
              </w:r>
            </w:del>
            <w:r w:rsidR="009039C1" w:rsidRPr="002C6583"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</w:p>
          <w:p w:rsidR="00CB3BC2" w:rsidRDefault="009039C1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好，我會再告知給注產組，請同仁更換前，請先與轄區確認更換前</w:t>
            </w:r>
            <w:r w:rsidR="00945232">
              <w:rPr>
                <w:rFonts w:ascii="標楷體" w:eastAsia="標楷體" w:hAnsi="標楷體"/>
                <w:snapToGrid w:val="0"/>
                <w:szCs w:val="24"/>
              </w:rPr>
              <w:t>及重啟前</w:t>
            </w:r>
            <w:r>
              <w:rPr>
                <w:rFonts w:ascii="標楷體" w:eastAsia="標楷體" w:hAnsi="標楷體"/>
                <w:snapToGrid w:val="0"/>
                <w:szCs w:val="24"/>
              </w:rPr>
              <w:t>是否影響到本處內部供氣業務問題，</w:t>
            </w:r>
            <w:r w:rsidR="00631975">
              <w:rPr>
                <w:rFonts w:ascii="標楷體" w:eastAsia="標楷體" w:hAnsi="標楷體"/>
                <w:snapToGrid w:val="0"/>
                <w:szCs w:val="24"/>
              </w:rPr>
              <w:t>由於</w:t>
            </w:r>
            <w:r>
              <w:rPr>
                <w:rFonts w:ascii="標楷體" w:eastAsia="標楷體" w:hAnsi="標楷體"/>
                <w:snapToGrid w:val="0"/>
                <w:szCs w:val="24"/>
              </w:rPr>
              <w:t>本工作屬修護組內自辦作業請檢修同仁檢修後，將此事件紀錄於工作日誌內，如有需要可做成傳承經驗資料，供日後大家查閱。</w:t>
            </w:r>
          </w:p>
          <w:p w:rsidR="009039C1" w:rsidRDefault="009039C1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9039C1" w:rsidRDefault="009039C1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29</w:t>
            </w:r>
            <w:r w:rsidRPr="00A14E52">
              <w:rPr>
                <w:rFonts w:ascii="標楷體" w:eastAsia="標楷體" w:hAnsi="標楷體" w:hint="eastAsia"/>
                <w:snapToGrid w:val="0"/>
                <w:szCs w:val="24"/>
              </w:rPr>
              <w:t>.</w:t>
            </w:r>
            <w:ins w:id="571" w:author="蔣佳吟" w:date="2021-11-01T15:37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沈敏</w:t>
              </w:r>
            </w:ins>
            <w:r w:rsidRPr="00A14E52">
              <w:rPr>
                <w:rFonts w:ascii="標楷體" w:eastAsia="標楷體" w:hAnsi="標楷體" w:hint="eastAsia"/>
                <w:snapToGrid w:val="0"/>
                <w:szCs w:val="24"/>
              </w:rPr>
              <w:t>工程師</w:t>
            </w:r>
            <w:del w:id="572" w:author="蔣佳吟" w:date="2021-11-01T15:37:00Z">
              <w:r w:rsidRPr="00A14E52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(</w:delText>
              </w:r>
              <w:r w:rsidDel="007E2FCD">
                <w:rPr>
                  <w:rFonts w:ascii="標楷體" w:eastAsia="標楷體" w:hAnsi="標楷體" w:hint="eastAsia"/>
                  <w:snapToGrid w:val="0"/>
                  <w:szCs w:val="24"/>
                  <w:lang w:eastAsia="zh-HK"/>
                </w:rPr>
                <w:delText>沈敏</w:delText>
              </w:r>
              <w:r w:rsidRPr="00A14E52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)</w:delText>
              </w:r>
            </w:del>
            <w:r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</w:p>
          <w:p w:rsidR="009039C1" w:rsidRDefault="009039C1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收到，我會再向領班及班員告知相關工作安全事項</w:t>
            </w:r>
            <w:r w:rsidR="004207AF">
              <w:rPr>
                <w:rFonts w:ascii="標楷體" w:eastAsia="標楷體" w:hAnsi="標楷體" w:hint="eastAsia"/>
                <w:snapToGrid w:val="0"/>
                <w:szCs w:val="24"/>
              </w:rPr>
              <w:t>並請人員記錄</w:t>
            </w:r>
            <w:r>
              <w:rPr>
                <w:rFonts w:ascii="標楷體" w:eastAsia="標楷體" w:hAnsi="標楷體"/>
                <w:snapToGrid w:val="0"/>
                <w:szCs w:val="24"/>
              </w:rPr>
              <w:t>。</w:t>
            </w:r>
          </w:p>
          <w:p w:rsidR="00730586" w:rsidRDefault="00730586" w:rsidP="008C67CD">
            <w:pPr>
              <w:snapToGrid w:val="0"/>
              <w:rPr>
                <w:ins w:id="573" w:author="蔣佳吟" w:date="2021-11-01T12:47:00Z"/>
                <w:rFonts w:ascii="標楷體" w:eastAsia="標楷體" w:hAnsi="標楷體"/>
                <w:snapToGrid w:val="0"/>
                <w:szCs w:val="24"/>
              </w:rPr>
            </w:pPr>
          </w:p>
          <w:p w:rsidR="00E62AEF" w:rsidRDefault="00E62AF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30</w:t>
            </w:r>
            <w:r w:rsidR="00E62AEF">
              <w:rPr>
                <w:rFonts w:ascii="標楷體" w:eastAsia="標楷體" w:hAnsi="標楷體"/>
                <w:snapToGrid w:val="0"/>
                <w:szCs w:val="24"/>
              </w:rPr>
              <w:t>.</w:t>
            </w:r>
            <w:ins w:id="574" w:author="蔣佳吟" w:date="2021-11-01T15:38:00Z">
              <w:r w:rsidR="007E2FCD">
                <w:rPr>
                  <w:rFonts w:ascii="標楷體" w:eastAsia="標楷體" w:hAnsi="標楷體" w:hint="eastAsia"/>
                  <w:snapToGrid w:val="0"/>
                  <w:szCs w:val="24"/>
                </w:rPr>
                <w:t>葉</w:t>
              </w:r>
            </w:ins>
            <w:ins w:id="575" w:author="蔣佳吟" w:date="2021-11-01T16:03:00Z">
              <w:r w:rsidR="00005E1E">
                <w:rPr>
                  <w:rFonts w:ascii="標楷體" w:eastAsia="標楷體" w:hAnsi="標楷體" w:hint="eastAsia"/>
                  <w:kern w:val="2"/>
                  <w:szCs w:val="24"/>
                  <w:lang w:eastAsia="zh-HK"/>
                </w:rPr>
                <w:t>蒼煜</w:t>
              </w:r>
            </w:ins>
            <w:r w:rsidR="00E62AEF">
              <w:rPr>
                <w:rFonts w:ascii="標楷體" w:eastAsia="標楷體" w:hAnsi="標楷體" w:hint="eastAsia"/>
                <w:snapToGrid w:val="0"/>
                <w:szCs w:val="24"/>
              </w:rPr>
              <w:t>組長</w:t>
            </w:r>
            <w:del w:id="576" w:author="蔣佳吟" w:date="2021-11-01T15:37:00Z">
              <w:r w:rsidR="00E62AEF" w:rsidRPr="00E00431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(</w:delText>
              </w:r>
              <w:r w:rsidR="00E62AEF" w:rsidDel="007E2FCD">
                <w:rPr>
                  <w:rFonts w:ascii="標楷體" w:eastAsia="標楷體" w:hAnsi="標楷體" w:hint="eastAsia"/>
                  <w:snapToGrid w:val="0"/>
                  <w:szCs w:val="24"/>
                  <w:lang w:eastAsia="zh-HK"/>
                </w:rPr>
                <w:delText>葉蒼煜</w:delText>
              </w:r>
              <w:r w:rsidR="00E62AEF" w:rsidRPr="00E00431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)</w:delText>
              </w:r>
            </w:del>
            <w:r w:rsidR="00E62AEF"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  <w:r w:rsidR="00E62AEF">
              <w:rPr>
                <w:rFonts w:hint="eastAsia"/>
              </w:rPr>
              <w:t xml:space="preserve"> </w:t>
            </w:r>
            <w:r w:rsidR="00E62AEF" w:rsidRPr="00B25C72">
              <w:rPr>
                <w:rFonts w:ascii="標楷體" w:eastAsia="標楷體" w:hAnsi="標楷體" w:hint="eastAsia"/>
                <w:snapToGrid w:val="0"/>
                <w:szCs w:val="24"/>
              </w:rPr>
              <w:t>(</w:t>
            </w:r>
            <w:del w:id="577" w:author="蔣佳吟" w:date="2021-11-01T15:38:00Z">
              <w:r w:rsidR="00E62AEF" w:rsidDel="007E2FCD">
                <w:rPr>
                  <w:rFonts w:ascii="標楷體" w:eastAsia="標楷體" w:hAnsi="標楷體" w:hint="eastAsia"/>
                  <w:snapToGrid w:val="0"/>
                  <w:szCs w:val="24"/>
                </w:rPr>
                <w:delText>葉組長</w:delText>
              </w:r>
            </w:del>
            <w:r w:rsidR="00E62AEF" w:rsidRPr="00B25C72">
              <w:rPr>
                <w:rFonts w:ascii="標楷體" w:eastAsia="標楷體" w:hAnsi="標楷體" w:hint="eastAsia"/>
                <w:snapToGrid w:val="0"/>
                <w:szCs w:val="24"/>
              </w:rPr>
              <w:t>致電</w:t>
            </w:r>
            <w:r w:rsidR="00E62AEF">
              <w:rPr>
                <w:rFonts w:ascii="標楷體" w:eastAsia="標楷體" w:hAnsi="標楷體" w:hint="eastAsia"/>
                <w:snapToGrid w:val="0"/>
                <w:szCs w:val="24"/>
              </w:rPr>
              <w:t>吳</w:t>
            </w:r>
            <w:r w:rsidR="00E62AEF" w:rsidRPr="00B25C72">
              <w:rPr>
                <w:rFonts w:ascii="標楷體" w:eastAsia="標楷體" w:hAnsi="標楷體" w:hint="eastAsia"/>
                <w:snapToGrid w:val="0"/>
                <w:szCs w:val="24"/>
              </w:rPr>
              <w:t>組長)</w:t>
            </w:r>
          </w:p>
          <w:p w:rsidR="00CB3BC2" w:rsidRDefault="00E62AEF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吳組長，</w:t>
            </w:r>
            <w:r w:rsidR="009039C1">
              <w:rPr>
                <w:rFonts w:ascii="標楷體" w:eastAsia="標楷體" w:hAnsi="標楷體"/>
                <w:snapToGrid w:val="0"/>
                <w:szCs w:val="24"/>
              </w:rPr>
              <w:t>目前修護組</w:t>
            </w:r>
            <w:r w:rsidR="001A53AA">
              <w:rPr>
                <w:rFonts w:ascii="標楷體" w:eastAsia="標楷體" w:hAnsi="標楷體"/>
                <w:snapToGrid w:val="0"/>
                <w:szCs w:val="24"/>
              </w:rPr>
              <w:t>故障排除情況為先更換</w:t>
            </w:r>
            <w:r w:rsidR="001A53AA" w:rsidRPr="00BB6624">
              <w:rPr>
                <w:rFonts w:ascii="標楷體" w:eastAsia="標楷體" w:hAnsi="標楷體" w:hint="eastAsia"/>
                <w:snapToGrid w:val="0"/>
                <w:szCs w:val="24"/>
              </w:rPr>
              <w:t>網路交換器</w:t>
            </w:r>
            <w:r w:rsidR="001A53AA">
              <w:rPr>
                <w:rFonts w:ascii="標楷體" w:eastAsia="標楷體" w:hAnsi="標楷體" w:hint="eastAsia"/>
                <w:snapToGrid w:val="0"/>
                <w:szCs w:val="24"/>
              </w:rPr>
              <w:t>，來確保本處供氣量無異常後，再</w:t>
            </w:r>
            <w:r w:rsidR="004F21EE">
              <w:rPr>
                <w:rFonts w:ascii="標楷體" w:eastAsia="標楷體" w:hAnsi="標楷體" w:hint="eastAsia"/>
                <w:snapToGrid w:val="0"/>
                <w:szCs w:val="24"/>
              </w:rPr>
              <w:t>重啟</w:t>
            </w:r>
            <w:r w:rsidR="001A53AA">
              <w:rPr>
                <w:rFonts w:ascii="標楷體" w:eastAsia="標楷體" w:hAnsi="標楷體" w:hint="eastAsia"/>
                <w:snapToGrid w:val="0"/>
                <w:szCs w:val="24"/>
              </w:rPr>
              <w:t>至中平通訊段之</w:t>
            </w:r>
            <w:r w:rsidR="001A53AA" w:rsidRPr="00BB6624">
              <w:rPr>
                <w:rFonts w:ascii="標楷體" w:eastAsia="標楷體" w:hAnsi="標楷體" w:hint="eastAsia"/>
                <w:snapToGrid w:val="0"/>
                <w:szCs w:val="24"/>
              </w:rPr>
              <w:t>DCS</w:t>
            </w:r>
            <w:r w:rsidR="001A53AA">
              <w:rPr>
                <w:rFonts w:ascii="標楷體" w:eastAsia="標楷體" w:hAnsi="標楷體" w:hint="eastAsia"/>
                <w:snapToGrid w:val="0"/>
                <w:szCs w:val="24"/>
              </w:rPr>
              <w:t>通訊單埠列裝置，其中需請吳組長告知</w:t>
            </w:r>
            <w:del w:id="578" w:author="蔣佳吟" w:date="2021-11-01T13:58:00Z">
              <w:r w:rsidR="001A53AA" w:rsidDel="00A15FAA">
                <w:rPr>
                  <w:rFonts w:ascii="標楷體" w:eastAsia="標楷體" w:hAnsi="標楷體" w:hint="eastAsia"/>
                  <w:snapToGrid w:val="0"/>
                  <w:szCs w:val="24"/>
                </w:rPr>
                <w:delText>值班</w:delText>
              </w:r>
            </w:del>
            <w:r w:rsidR="001A53AA">
              <w:rPr>
                <w:rFonts w:ascii="標楷體" w:eastAsia="標楷體" w:hAnsi="標楷體" w:hint="eastAsia"/>
                <w:snapToGrid w:val="0"/>
                <w:szCs w:val="24"/>
              </w:rPr>
              <w:t>工程師，當本組故障排除後，請確認</w:t>
            </w:r>
            <w:r w:rsidR="001A53AA" w:rsidRPr="00BB6624">
              <w:rPr>
                <w:rFonts w:ascii="標楷體" w:eastAsia="標楷體" w:hAnsi="標楷體" w:hint="eastAsia"/>
                <w:snapToGrid w:val="0"/>
                <w:szCs w:val="24"/>
              </w:rPr>
              <w:t>DCS畫面供氣量是否正常</w:t>
            </w:r>
            <w:r w:rsidR="001A53AA">
              <w:rPr>
                <w:rFonts w:ascii="標楷體" w:eastAsia="標楷體" w:hAnsi="標楷體" w:hint="eastAsia"/>
                <w:snapToGrid w:val="0"/>
                <w:szCs w:val="24"/>
              </w:rPr>
              <w:t>，再確認台北調度中心數值是否正常。</w:t>
            </w:r>
          </w:p>
          <w:p w:rsidR="00833D25" w:rsidDel="00A81362" w:rsidRDefault="00833D25" w:rsidP="008C67CD">
            <w:pPr>
              <w:snapToGrid w:val="0"/>
              <w:rPr>
                <w:del w:id="579" w:author="蔣佳吟" w:date="2021-11-01T13:14:00Z"/>
                <w:rFonts w:ascii="標楷體" w:eastAsia="標楷體" w:hAnsi="標楷體"/>
                <w:snapToGrid w:val="0"/>
                <w:szCs w:val="24"/>
              </w:rPr>
            </w:pPr>
          </w:p>
          <w:p w:rsidR="005E34BE" w:rsidRDefault="005E34BE" w:rsidP="008C67CD">
            <w:pPr>
              <w:snapToGrid w:val="0"/>
              <w:rPr>
                <w:ins w:id="580" w:author="蔣佳吟" w:date="2021-11-01T12:34:00Z"/>
                <w:rFonts w:ascii="標楷體" w:eastAsia="標楷體" w:hAnsi="標楷體"/>
                <w:snapToGrid w:val="0"/>
                <w:szCs w:val="24"/>
              </w:rPr>
            </w:pPr>
          </w:p>
          <w:p w:rsidR="001A53AA" w:rsidRPr="00E62AEF" w:rsidRDefault="001A53AA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3</w:t>
            </w:r>
            <w:r w:rsidR="00E62AFD">
              <w:rPr>
                <w:rFonts w:ascii="標楷體" w:eastAsia="標楷體" w:hAnsi="標楷體" w:hint="eastAsia"/>
                <w:snapToGrid w:val="0"/>
                <w:szCs w:val="24"/>
              </w:rPr>
              <w:t>1</w:t>
            </w:r>
            <w:r>
              <w:rPr>
                <w:rFonts w:ascii="標楷體" w:eastAsia="標楷體" w:hAnsi="標楷體"/>
                <w:snapToGrid w:val="0"/>
                <w:szCs w:val="24"/>
              </w:rPr>
              <w:t>.</w:t>
            </w:r>
            <w:ins w:id="581" w:author="蔣佳吟" w:date="2021-11-01T15:38:00Z">
              <w:r w:rsidR="004007D2">
                <w:rPr>
                  <w:rFonts w:ascii="標楷體" w:eastAsia="標楷體" w:hAnsi="標楷體" w:hint="eastAsia"/>
                  <w:snapToGrid w:val="0"/>
                  <w:szCs w:val="24"/>
                </w:rPr>
                <w:t>吳</w:t>
              </w:r>
            </w:ins>
            <w:ins w:id="582" w:author="蔣佳吟" w:date="2021-11-01T16:03:00Z">
              <w:r w:rsidR="00005E1E" w:rsidRPr="005E34BE">
                <w:rPr>
                  <w:rFonts w:ascii="標楷體" w:eastAsia="標楷體" w:hAnsi="標楷體" w:hint="eastAsia"/>
                </w:rPr>
                <w:t>文傑</w:t>
              </w:r>
            </w:ins>
            <w:r>
              <w:rPr>
                <w:rFonts w:ascii="標楷體" w:eastAsia="標楷體" w:hAnsi="標楷體" w:hint="eastAsia"/>
                <w:snapToGrid w:val="0"/>
                <w:szCs w:val="24"/>
              </w:rPr>
              <w:t>組長</w:t>
            </w:r>
            <w:del w:id="583" w:author="蔣佳吟" w:date="2021-11-01T15:38:00Z">
              <w:r w:rsidRPr="00E00431" w:rsidDel="004007D2">
                <w:rPr>
                  <w:rFonts w:ascii="標楷體" w:eastAsia="標楷體" w:hAnsi="標楷體" w:hint="eastAsia"/>
                  <w:snapToGrid w:val="0"/>
                  <w:szCs w:val="24"/>
                </w:rPr>
                <w:delText>(</w:delText>
              </w:r>
              <w:r w:rsidDel="004007D2">
                <w:rPr>
                  <w:rFonts w:ascii="標楷體" w:eastAsia="標楷體" w:hAnsi="標楷體" w:hint="eastAsia"/>
                  <w:snapToGrid w:val="0"/>
                  <w:szCs w:val="24"/>
                  <w:lang w:eastAsia="zh-HK"/>
                </w:rPr>
                <w:delText>吳文傑</w:delText>
              </w:r>
              <w:r w:rsidRPr="00E00431" w:rsidDel="004007D2">
                <w:rPr>
                  <w:rFonts w:ascii="標楷體" w:eastAsia="標楷體" w:hAnsi="標楷體" w:hint="eastAsia"/>
                  <w:snapToGrid w:val="0"/>
                  <w:szCs w:val="24"/>
                </w:rPr>
                <w:delText>)</w:delText>
              </w:r>
            </w:del>
            <w:r>
              <w:rPr>
                <w:rFonts w:ascii="標楷體" w:eastAsia="標楷體" w:hAnsi="標楷體" w:hint="eastAsia"/>
                <w:snapToGrid w:val="0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del w:id="584" w:author="蔣佳吟" w:date="2021-11-01T16:04:00Z">
              <w:r w:rsidRPr="00B25C72" w:rsidDel="009B0617">
                <w:rPr>
                  <w:rFonts w:ascii="標楷體" w:eastAsia="標楷體" w:hAnsi="標楷體" w:hint="eastAsia"/>
                  <w:snapToGrid w:val="0"/>
                  <w:szCs w:val="24"/>
                </w:rPr>
                <w:delText>(</w:delText>
              </w:r>
            </w:del>
            <w:del w:id="585" w:author="蔣佳吟" w:date="2021-11-01T15:38:00Z">
              <w:r w:rsidDel="004007D2">
                <w:rPr>
                  <w:rFonts w:ascii="標楷體" w:eastAsia="標楷體" w:hAnsi="標楷體" w:hint="eastAsia"/>
                  <w:snapToGrid w:val="0"/>
                  <w:szCs w:val="24"/>
                </w:rPr>
                <w:delText>吳組長</w:delText>
              </w:r>
            </w:del>
            <w:del w:id="586" w:author="蔣佳吟" w:date="2021-11-01T16:04:00Z">
              <w:r w:rsidRPr="00B25C72" w:rsidDel="009B0617">
                <w:rPr>
                  <w:rFonts w:ascii="標楷體" w:eastAsia="標楷體" w:hAnsi="標楷體" w:hint="eastAsia"/>
                  <w:snapToGrid w:val="0"/>
                  <w:szCs w:val="24"/>
                </w:rPr>
                <w:delText>致電</w:delText>
              </w:r>
              <w:r w:rsidDel="009B0617">
                <w:rPr>
                  <w:rFonts w:ascii="標楷體" w:eastAsia="標楷體" w:hAnsi="標楷體" w:hint="eastAsia"/>
                  <w:snapToGrid w:val="0"/>
                  <w:szCs w:val="24"/>
                </w:rPr>
                <w:delText>葉</w:delText>
              </w:r>
              <w:r w:rsidRPr="00B25C72" w:rsidDel="009B0617">
                <w:rPr>
                  <w:rFonts w:ascii="標楷體" w:eastAsia="標楷體" w:hAnsi="標楷體" w:hint="eastAsia"/>
                  <w:snapToGrid w:val="0"/>
                  <w:szCs w:val="24"/>
                </w:rPr>
                <w:delText>組長)</w:delText>
              </w:r>
            </w:del>
          </w:p>
          <w:p w:rsidR="00A14E52" w:rsidRPr="00A14E52" w:rsidRDefault="001A53AA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收到，我立即向</w:t>
            </w:r>
            <w:del w:id="587" w:author="蔣佳吟" w:date="2021-11-01T13:20:00Z">
              <w:r w:rsidDel="00467DAD">
                <w:rPr>
                  <w:rFonts w:ascii="標楷體" w:eastAsia="標楷體" w:hAnsi="標楷體"/>
                  <w:snapToGrid w:val="0"/>
                  <w:szCs w:val="24"/>
                </w:rPr>
                <w:delText>值班</w:delText>
              </w:r>
            </w:del>
            <w:r>
              <w:rPr>
                <w:rFonts w:ascii="標楷體" w:eastAsia="標楷體" w:hAnsi="標楷體"/>
                <w:snapToGrid w:val="0"/>
                <w:szCs w:val="24"/>
              </w:rPr>
              <w:t>工程師告知。</w:t>
            </w:r>
          </w:p>
          <w:p w:rsidR="00556C6C" w:rsidRDefault="00556C6C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1A53AA" w:rsidRDefault="001A53AA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3</w:t>
            </w:r>
            <w:r w:rsidR="00E62AFD">
              <w:rPr>
                <w:rFonts w:ascii="標楷體" w:eastAsia="標楷體" w:hAnsi="標楷體" w:hint="eastAsia"/>
                <w:snapToGrid w:val="0"/>
                <w:szCs w:val="24"/>
              </w:rPr>
              <w:t>2</w:t>
            </w:r>
            <w:r>
              <w:rPr>
                <w:rFonts w:ascii="標楷體" w:eastAsia="標楷體" w:hAnsi="標楷體"/>
                <w:snapToGrid w:val="0"/>
                <w:szCs w:val="24"/>
              </w:rPr>
              <w:t>.</w:t>
            </w:r>
            <w:ins w:id="588" w:author="蔣佳吟" w:date="2021-11-01T15:38:00Z">
              <w:r w:rsidR="004007D2">
                <w:rPr>
                  <w:rFonts w:ascii="標楷體" w:eastAsia="標楷體" w:hAnsi="標楷體" w:hint="eastAsia"/>
                  <w:snapToGrid w:val="0"/>
                  <w:szCs w:val="24"/>
                </w:rPr>
                <w:t>吳</w:t>
              </w:r>
            </w:ins>
            <w:ins w:id="589" w:author="蔣佳吟" w:date="2021-11-01T16:03:00Z">
              <w:r w:rsidR="00005E1E" w:rsidRPr="005E34BE">
                <w:rPr>
                  <w:rFonts w:ascii="標楷體" w:eastAsia="標楷體" w:hAnsi="標楷體" w:hint="eastAsia"/>
                </w:rPr>
                <w:t>文傑</w:t>
              </w:r>
            </w:ins>
            <w:r>
              <w:rPr>
                <w:rFonts w:ascii="標楷體" w:eastAsia="標楷體" w:hAnsi="標楷體"/>
                <w:snapToGrid w:val="0"/>
                <w:szCs w:val="24"/>
              </w:rPr>
              <w:t>組長</w:t>
            </w:r>
            <w:del w:id="590" w:author="蔣佳吟" w:date="2021-11-01T15:38:00Z">
              <w:r w:rsidDel="004007D2">
                <w:rPr>
                  <w:rFonts w:ascii="標楷體" w:eastAsia="標楷體" w:hAnsi="標楷體"/>
                  <w:snapToGrid w:val="0"/>
                  <w:szCs w:val="24"/>
                </w:rPr>
                <w:delText>(吳文傑)</w:delText>
              </w:r>
            </w:del>
            <w:r>
              <w:rPr>
                <w:rFonts w:ascii="標楷體" w:eastAsia="標楷體" w:hAnsi="標楷體"/>
                <w:snapToGrid w:val="0"/>
                <w:szCs w:val="24"/>
              </w:rPr>
              <w:t>:(</w:t>
            </w:r>
            <w:del w:id="591" w:author="蔣佳吟" w:date="2021-11-01T15:38:00Z">
              <w:r w:rsidDel="004007D2">
                <w:rPr>
                  <w:rFonts w:ascii="標楷體" w:eastAsia="標楷體" w:hAnsi="標楷體"/>
                  <w:snapToGrid w:val="0"/>
                  <w:szCs w:val="24"/>
                </w:rPr>
                <w:delText>吳組長</w:delText>
              </w:r>
            </w:del>
            <w:r>
              <w:rPr>
                <w:rFonts w:ascii="標楷體" w:eastAsia="標楷體" w:hAnsi="標楷體"/>
                <w:snapToGrid w:val="0"/>
                <w:szCs w:val="24"/>
              </w:rPr>
              <w:t>致電</w:t>
            </w:r>
            <w:del w:id="592" w:author="蔣佳吟" w:date="2021-11-01T13:55:00Z">
              <w:r w:rsidDel="00AC1254">
                <w:rPr>
                  <w:rFonts w:ascii="標楷體" w:eastAsia="標楷體" w:hAnsi="標楷體"/>
                  <w:snapToGrid w:val="0"/>
                  <w:szCs w:val="24"/>
                </w:rPr>
                <w:delText>值班</w:delText>
              </w:r>
            </w:del>
            <w:r>
              <w:rPr>
                <w:rFonts w:ascii="標楷體" w:eastAsia="標楷體" w:hAnsi="標楷體"/>
                <w:snapToGrid w:val="0"/>
                <w:szCs w:val="24"/>
              </w:rPr>
              <w:t>工程師)</w:t>
            </w:r>
          </w:p>
          <w:p w:rsidR="001A53AA" w:rsidRDefault="00467DAD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ins w:id="593" w:author="蔣佳吟" w:date="2021-11-01T13:20:00Z"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黃</w:t>
              </w:r>
            </w:ins>
            <w:ins w:id="594" w:author="蔣佳吟" w:date="2021-11-01T15:38:00Z">
              <w:r w:rsidR="004007D2">
                <w:rPr>
                  <w:rFonts w:ascii="標楷體" w:eastAsia="標楷體" w:hAnsi="標楷體" w:hint="eastAsia"/>
                  <w:snapToGrid w:val="0"/>
                  <w:szCs w:val="24"/>
                </w:rPr>
                <w:t>建盛</w:t>
              </w:r>
            </w:ins>
            <w:del w:id="595" w:author="蔣佳吟" w:date="2021-11-01T13:20:00Z">
              <w:r w:rsidR="001A53AA" w:rsidDel="00467DAD">
                <w:rPr>
                  <w:rFonts w:ascii="標楷體" w:eastAsia="標楷體" w:hAnsi="標楷體"/>
                  <w:snapToGrid w:val="0"/>
                  <w:szCs w:val="24"/>
                </w:rPr>
                <w:delText>(xxx)</w:delText>
              </w:r>
            </w:del>
            <w:r w:rsidR="001A53AA">
              <w:rPr>
                <w:rFonts w:ascii="標楷體" w:eastAsia="標楷體" w:hAnsi="標楷體"/>
                <w:snapToGrid w:val="0"/>
                <w:szCs w:val="24"/>
              </w:rPr>
              <w:t>工程師你好，剛接獲修護組告知畫面異常原因是</w:t>
            </w:r>
            <w:r w:rsidR="005C2DB6" w:rsidRPr="00BB6624">
              <w:rPr>
                <w:rFonts w:ascii="標楷體" w:eastAsia="標楷體" w:hAnsi="標楷體" w:hint="eastAsia"/>
                <w:snapToGrid w:val="0"/>
                <w:szCs w:val="24"/>
              </w:rPr>
              <w:t>網路交換器</w:t>
            </w:r>
            <w:r w:rsidR="005C2DB6">
              <w:rPr>
                <w:rFonts w:ascii="標楷體" w:eastAsia="標楷體" w:hAnsi="標楷體" w:hint="eastAsia"/>
                <w:snapToGrid w:val="0"/>
                <w:szCs w:val="24"/>
              </w:rPr>
              <w:t>燒毀</w:t>
            </w:r>
            <w:r w:rsidR="009A7538">
              <w:rPr>
                <w:rFonts w:ascii="標楷體" w:eastAsia="標楷體" w:hAnsi="標楷體" w:hint="eastAsia"/>
                <w:snapToGrid w:val="0"/>
                <w:szCs w:val="24"/>
              </w:rPr>
              <w:t>，目前修護組已更換完成並且</w:t>
            </w:r>
            <w:del w:id="596" w:author="蔣佳吟" w:date="2021-11-01T15:41:00Z">
              <w:r w:rsidR="009A7538" w:rsidDel="004007D2">
                <w:rPr>
                  <w:rFonts w:ascii="標楷體" w:eastAsia="標楷體" w:hAnsi="標楷體" w:hint="eastAsia"/>
                  <w:snapToGrid w:val="0"/>
                  <w:szCs w:val="24"/>
                </w:rPr>
                <w:delText>又</w:delText>
              </w:r>
            </w:del>
            <w:r w:rsidR="009A7538">
              <w:rPr>
                <w:rFonts w:ascii="標楷體" w:eastAsia="標楷體" w:hAnsi="標楷體" w:hint="eastAsia"/>
                <w:snapToGrid w:val="0"/>
                <w:szCs w:val="24"/>
              </w:rPr>
              <w:t>重啟工作站，請</w:t>
            </w:r>
            <w:ins w:id="597" w:author="蔣佳吟" w:date="2021-11-01T15:42:00Z">
              <w:r w:rsidR="004007D2">
                <w:rPr>
                  <w:rFonts w:ascii="標楷體" w:eastAsia="標楷體" w:hAnsi="標楷體" w:hint="eastAsia"/>
                  <w:snapToGrid w:val="0"/>
                  <w:szCs w:val="24"/>
                </w:rPr>
                <w:t>向</w:t>
              </w:r>
            </w:ins>
            <w:del w:id="598" w:author="蔣佳吟" w:date="2021-11-01T15:41:00Z">
              <w:r w:rsidR="009A7538" w:rsidDel="004007D2">
                <w:rPr>
                  <w:rFonts w:ascii="標楷體" w:eastAsia="標楷體" w:hAnsi="標楷體" w:hint="eastAsia"/>
                  <w:snapToGrid w:val="0"/>
                  <w:szCs w:val="24"/>
                </w:rPr>
                <w:delText>告知</w:delText>
              </w:r>
            </w:del>
            <w:r w:rsidR="009A7538">
              <w:rPr>
                <w:rFonts w:ascii="標楷體" w:eastAsia="標楷體" w:hAnsi="標楷體" w:hint="eastAsia"/>
                <w:snapToGrid w:val="0"/>
                <w:szCs w:val="24"/>
              </w:rPr>
              <w:t>中控室值班人員確認</w:t>
            </w:r>
            <w:r w:rsidR="009A7538" w:rsidRPr="009A7538">
              <w:rPr>
                <w:rFonts w:ascii="標楷體" w:eastAsia="標楷體" w:hAnsi="標楷體" w:hint="eastAsia"/>
                <w:snapToGrid w:val="0"/>
                <w:szCs w:val="24"/>
              </w:rPr>
              <w:t>DCS畫面供氣量是否正常</w:t>
            </w:r>
            <w:r w:rsidR="00682225">
              <w:rPr>
                <w:rFonts w:ascii="標楷體" w:eastAsia="標楷體" w:hAnsi="標楷體" w:hint="eastAsia"/>
                <w:snapToGrid w:val="0"/>
                <w:szCs w:val="24"/>
              </w:rPr>
              <w:t>，</w:t>
            </w:r>
            <w:ins w:id="599" w:author="蔣佳吟" w:date="2021-11-01T15:42:00Z">
              <w:r w:rsidR="004007D2">
                <w:rPr>
                  <w:rFonts w:ascii="標楷體" w:eastAsia="標楷體" w:hAnsi="標楷體" w:hint="eastAsia"/>
                  <w:snapToGrid w:val="0"/>
                  <w:szCs w:val="24"/>
                </w:rPr>
                <w:t>確認</w:t>
              </w:r>
            </w:ins>
            <w:del w:id="600" w:author="蔣佳吟" w:date="2021-11-01T15:42:00Z">
              <w:r w:rsidR="00682225" w:rsidDel="004007D2">
                <w:rPr>
                  <w:rFonts w:ascii="標楷體" w:eastAsia="標楷體" w:hAnsi="標楷體" w:hint="eastAsia"/>
                  <w:snapToGrid w:val="0"/>
                  <w:szCs w:val="24"/>
                </w:rPr>
                <w:delText>如果</w:delText>
              </w:r>
            </w:del>
            <w:r w:rsidR="00682225">
              <w:rPr>
                <w:rFonts w:ascii="標楷體" w:eastAsia="標楷體" w:hAnsi="標楷體" w:hint="eastAsia"/>
                <w:snapToGrid w:val="0"/>
                <w:szCs w:val="24"/>
              </w:rPr>
              <w:t>本處供氣量正常後，請再向台北調度中心確認</w:t>
            </w:r>
            <w:del w:id="601" w:author="蔣佳吟" w:date="2021-11-01T15:42:00Z">
              <w:r w:rsidR="00682225" w:rsidDel="004007D2">
                <w:rPr>
                  <w:rFonts w:ascii="標楷體" w:eastAsia="標楷體" w:hAnsi="標楷體" w:hint="eastAsia"/>
                  <w:snapToGrid w:val="0"/>
                  <w:szCs w:val="24"/>
                </w:rPr>
                <w:delText>本處供氣量是否已正常</w:delText>
              </w:r>
            </w:del>
            <w:r w:rsidR="00682225">
              <w:rPr>
                <w:rFonts w:ascii="標楷體" w:eastAsia="標楷體" w:hAnsi="標楷體" w:hint="eastAsia"/>
                <w:snapToGrid w:val="0"/>
                <w:szCs w:val="24"/>
              </w:rPr>
              <w:t>。</w:t>
            </w:r>
          </w:p>
          <w:p w:rsidR="0050439B" w:rsidRDefault="0050439B" w:rsidP="001A53AA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1A53AA" w:rsidRDefault="0050439B" w:rsidP="001A53AA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3</w:t>
            </w:r>
            <w:r w:rsidR="00E62AFD">
              <w:rPr>
                <w:rFonts w:ascii="標楷體" w:eastAsia="標楷體" w:hAnsi="標楷體" w:hint="eastAsia"/>
                <w:snapToGrid w:val="0"/>
                <w:szCs w:val="24"/>
              </w:rPr>
              <w:t>3</w:t>
            </w:r>
            <w:r w:rsidR="001A53AA">
              <w:rPr>
                <w:rFonts w:ascii="標楷體" w:eastAsia="標楷體" w:hAnsi="標楷體"/>
                <w:snapToGrid w:val="0"/>
                <w:szCs w:val="24"/>
              </w:rPr>
              <w:t>.</w:t>
            </w:r>
            <w:ins w:id="602" w:author="蔣佳吟" w:date="2021-11-01T15:39:00Z">
              <w:r w:rsidR="004007D2">
                <w:rPr>
                  <w:rFonts w:ascii="標楷體" w:eastAsia="標楷體" w:hAnsi="標楷體" w:hint="eastAsia"/>
                  <w:snapToGrid w:val="0"/>
                  <w:szCs w:val="24"/>
                </w:rPr>
                <w:t>黃建盛</w:t>
              </w:r>
            </w:ins>
            <w:del w:id="603" w:author="蔣佳吟" w:date="2021-11-01T12:45:00Z">
              <w:r w:rsidR="001A53AA" w:rsidDel="00820E40">
                <w:rPr>
                  <w:rFonts w:ascii="標楷體" w:eastAsia="標楷體" w:hAnsi="標楷體"/>
                  <w:snapToGrid w:val="0"/>
                  <w:szCs w:val="24"/>
                </w:rPr>
                <w:delText>值班</w:delText>
              </w:r>
            </w:del>
            <w:r w:rsidR="001A53AA">
              <w:rPr>
                <w:rFonts w:ascii="標楷體" w:eastAsia="標楷體" w:hAnsi="標楷體"/>
                <w:snapToGrid w:val="0"/>
                <w:szCs w:val="24"/>
              </w:rPr>
              <w:t>工程師</w:t>
            </w:r>
            <w:del w:id="604" w:author="蔣佳吟" w:date="2021-11-01T15:39:00Z">
              <w:r w:rsidR="001A53AA" w:rsidDel="004007D2">
                <w:rPr>
                  <w:rFonts w:ascii="標楷體" w:eastAsia="標楷體" w:hAnsi="標楷體"/>
                  <w:snapToGrid w:val="0"/>
                  <w:szCs w:val="24"/>
                </w:rPr>
                <w:delText>(</w:delText>
              </w:r>
            </w:del>
            <w:del w:id="605" w:author="蔣佳吟" w:date="2021-11-01T12:45:00Z">
              <w:r w:rsidR="001A53AA" w:rsidDel="00820E40">
                <w:rPr>
                  <w:rFonts w:ascii="標楷體" w:eastAsia="標楷體" w:hAnsi="標楷體"/>
                  <w:snapToGrid w:val="0"/>
                  <w:szCs w:val="24"/>
                </w:rPr>
                <w:delText>XXX</w:delText>
              </w:r>
            </w:del>
            <w:del w:id="606" w:author="蔣佳吟" w:date="2021-11-01T15:39:00Z">
              <w:r w:rsidR="001A53AA" w:rsidDel="004007D2">
                <w:rPr>
                  <w:rFonts w:ascii="標楷體" w:eastAsia="標楷體" w:hAnsi="標楷體"/>
                  <w:snapToGrid w:val="0"/>
                  <w:szCs w:val="24"/>
                </w:rPr>
                <w:delText>)</w:delText>
              </w:r>
            </w:del>
            <w:r w:rsidR="001A53AA">
              <w:rPr>
                <w:rFonts w:ascii="標楷體" w:eastAsia="標楷體" w:hAnsi="標楷體"/>
                <w:snapToGrid w:val="0"/>
                <w:szCs w:val="24"/>
              </w:rPr>
              <w:t>:</w:t>
            </w:r>
            <w:r w:rsidR="001A53AA">
              <w:rPr>
                <w:rFonts w:ascii="標楷體" w:eastAsia="標楷體" w:hAnsi="標楷體" w:hint="eastAsia"/>
                <w:snapToGrid w:val="0"/>
                <w:szCs w:val="24"/>
              </w:rPr>
              <w:t xml:space="preserve"> (</w:t>
            </w:r>
            <w:del w:id="607" w:author="蔣佳吟" w:date="2021-11-01T13:55:00Z">
              <w:r w:rsidR="001A53AA" w:rsidDel="002E6FDA">
                <w:rPr>
                  <w:rFonts w:ascii="標楷體" w:eastAsia="標楷體" w:hAnsi="標楷體" w:hint="eastAsia"/>
                  <w:snapToGrid w:val="0"/>
                  <w:szCs w:val="24"/>
                </w:rPr>
                <w:delText>值班</w:delText>
              </w:r>
            </w:del>
            <w:del w:id="608" w:author="蔣佳吟" w:date="2021-11-01T15:39:00Z">
              <w:r w:rsidR="001A53AA" w:rsidDel="004007D2">
                <w:rPr>
                  <w:rFonts w:ascii="標楷體" w:eastAsia="標楷體" w:hAnsi="標楷體" w:hint="eastAsia"/>
                  <w:snapToGrid w:val="0"/>
                  <w:szCs w:val="24"/>
                </w:rPr>
                <w:delText>工程師</w:delText>
              </w:r>
            </w:del>
            <w:r w:rsidR="001A53AA">
              <w:rPr>
                <w:rFonts w:ascii="標楷體" w:eastAsia="標楷體" w:hAnsi="標楷體" w:hint="eastAsia"/>
                <w:snapToGrid w:val="0"/>
                <w:szCs w:val="24"/>
              </w:rPr>
              <w:t>致電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中控室班員</w:t>
            </w:r>
            <w:r w:rsidR="001A53AA">
              <w:rPr>
                <w:rFonts w:ascii="標楷體" w:eastAsia="標楷體" w:hAnsi="標楷體" w:hint="eastAsia"/>
                <w:snapToGrid w:val="0"/>
                <w:szCs w:val="24"/>
              </w:rPr>
              <w:t>)</w:t>
            </w:r>
          </w:p>
          <w:p w:rsidR="00556C6C" w:rsidRDefault="007263E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中控室人員(</w:t>
            </w:r>
            <w:ins w:id="609" w:author="蔣佳吟" w:date="2021-11-01T13:30:00Z">
              <w:r w:rsidR="005F4A2E">
                <w:rPr>
                  <w:rFonts w:ascii="標楷體" w:eastAsia="標楷體" w:hAnsi="標楷體" w:hint="eastAsia"/>
                  <w:snapToGrid w:val="0"/>
                  <w:szCs w:val="24"/>
                </w:rPr>
                <w:t>邱昭傑</w:t>
              </w:r>
            </w:ins>
            <w:del w:id="610" w:author="蔣佳吟" w:date="2021-11-01T13:30:00Z">
              <w:r w:rsidDel="005F4A2E">
                <w:rPr>
                  <w:rFonts w:ascii="標楷體" w:eastAsia="標楷體" w:hAnsi="標楷體" w:hint="eastAsia"/>
                  <w:snapToGrid w:val="0"/>
                  <w:szCs w:val="24"/>
                </w:rPr>
                <w:delText>XXX</w:delText>
              </w:r>
            </w:del>
            <w:r>
              <w:rPr>
                <w:rFonts w:ascii="標楷體" w:eastAsia="標楷體" w:hAnsi="標楷體" w:hint="eastAsia"/>
                <w:snapToGrid w:val="0"/>
                <w:szCs w:val="24"/>
              </w:rPr>
              <w:t>)</w:t>
            </w:r>
            <w:del w:id="611" w:author="蔣佳吟" w:date="2021-11-01T15:43:00Z">
              <w:r w:rsidDel="004007D2">
                <w:rPr>
                  <w:rFonts w:ascii="標楷體" w:eastAsia="標楷體" w:hAnsi="標楷體" w:hint="eastAsia"/>
                  <w:snapToGrid w:val="0"/>
                  <w:szCs w:val="24"/>
                </w:rPr>
                <w:delText>，</w:delText>
              </w:r>
            </w:del>
            <w:r>
              <w:rPr>
                <w:rFonts w:ascii="標楷體" w:eastAsia="標楷體" w:hAnsi="標楷體" w:hint="eastAsia"/>
                <w:snapToGrid w:val="0"/>
                <w:szCs w:val="24"/>
              </w:rPr>
              <w:t>你好</w:t>
            </w:r>
            <w:ins w:id="612" w:author="蔣佳吟" w:date="2021-11-01T15:43:00Z">
              <w:r w:rsidR="004007D2">
                <w:rPr>
                  <w:rFonts w:ascii="標楷體" w:eastAsia="標楷體" w:hAnsi="標楷體" w:hint="eastAsia"/>
                  <w:snapToGrid w:val="0"/>
                  <w:szCs w:val="24"/>
                </w:rPr>
                <w:t>，</w:t>
              </w:r>
            </w:ins>
            <w:r>
              <w:rPr>
                <w:rFonts w:ascii="標楷體" w:eastAsia="標楷體" w:hAnsi="標楷體" w:hint="eastAsia"/>
                <w:snapToGrid w:val="0"/>
                <w:szCs w:val="24"/>
              </w:rPr>
              <w:t>目前接獲吳組長告知修護組已完成檢修</w:t>
            </w:r>
            <w:ins w:id="613" w:author="蔣佳吟" w:date="2021-11-01T15:43:00Z">
              <w:r w:rsidR="004007D2">
                <w:rPr>
                  <w:rFonts w:ascii="標楷體" w:eastAsia="標楷體" w:hAnsi="標楷體" w:hint="eastAsia"/>
                  <w:snapToGrid w:val="0"/>
                  <w:szCs w:val="24"/>
                </w:rPr>
                <w:t>，</w:t>
              </w:r>
            </w:ins>
            <w:r>
              <w:rPr>
                <w:rFonts w:ascii="標楷體" w:eastAsia="標楷體" w:hAnsi="標楷體" w:hint="eastAsia"/>
                <w:snapToGrid w:val="0"/>
                <w:szCs w:val="24"/>
              </w:rPr>
              <w:t>請確認</w:t>
            </w:r>
            <w:r>
              <w:rPr>
                <w:rFonts w:hint="eastAsia"/>
              </w:rPr>
              <w:t xml:space="preserve"> </w:t>
            </w:r>
            <w:r w:rsidRPr="007263E2">
              <w:rPr>
                <w:rFonts w:ascii="標楷體" w:eastAsia="標楷體" w:hAnsi="標楷體" w:hint="eastAsia"/>
                <w:snapToGrid w:val="0"/>
                <w:szCs w:val="24"/>
              </w:rPr>
              <w:t>DCS畫面供氣量是否正常，</w:t>
            </w:r>
            <w:ins w:id="614" w:author="蔣佳吟" w:date="2021-11-01T15:43:00Z">
              <w:r w:rsidR="004007D2">
                <w:rPr>
                  <w:rFonts w:ascii="標楷體" w:eastAsia="標楷體" w:hAnsi="標楷體" w:hint="eastAsia"/>
                  <w:snapToGrid w:val="0"/>
                  <w:szCs w:val="24"/>
                </w:rPr>
                <w:t>確認</w:t>
              </w:r>
            </w:ins>
            <w:del w:id="615" w:author="蔣佳吟" w:date="2021-11-01T15:43:00Z">
              <w:r w:rsidRPr="007263E2" w:rsidDel="004007D2">
                <w:rPr>
                  <w:rFonts w:ascii="標楷體" w:eastAsia="標楷體" w:hAnsi="標楷體" w:hint="eastAsia"/>
                  <w:snapToGrid w:val="0"/>
                  <w:szCs w:val="24"/>
                </w:rPr>
                <w:delText>如果</w:delText>
              </w:r>
            </w:del>
            <w:r w:rsidRPr="007263E2">
              <w:rPr>
                <w:rFonts w:ascii="標楷體" w:eastAsia="標楷體" w:hAnsi="標楷體" w:hint="eastAsia"/>
                <w:snapToGrid w:val="0"/>
                <w:szCs w:val="24"/>
              </w:rPr>
              <w:t>本處供氣量正常後，請再向台北調度中心確認</w:t>
            </w:r>
            <w:del w:id="616" w:author="蔣佳吟" w:date="2021-11-01T15:43:00Z">
              <w:r w:rsidRPr="007263E2" w:rsidDel="004007D2">
                <w:rPr>
                  <w:rFonts w:ascii="標楷體" w:eastAsia="標楷體" w:hAnsi="標楷體" w:hint="eastAsia"/>
                  <w:snapToGrid w:val="0"/>
                  <w:szCs w:val="24"/>
                </w:rPr>
                <w:delText>本處供氣量是否已正常</w:delText>
              </w:r>
            </w:del>
            <w:r w:rsidRPr="007263E2">
              <w:rPr>
                <w:rFonts w:ascii="標楷體" w:eastAsia="標楷體" w:hAnsi="標楷體" w:hint="eastAsia"/>
                <w:snapToGrid w:val="0"/>
                <w:szCs w:val="24"/>
              </w:rPr>
              <w:t>。</w:t>
            </w:r>
          </w:p>
          <w:p w:rsidR="009B357F" w:rsidRDefault="009B357F" w:rsidP="007263E2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4007D2" w:rsidRDefault="004007D2" w:rsidP="007263E2">
            <w:pPr>
              <w:snapToGrid w:val="0"/>
              <w:rPr>
                <w:ins w:id="617" w:author="蔣佳吟" w:date="2021-11-01T15:39:00Z"/>
                <w:rFonts w:ascii="標楷體" w:eastAsia="標楷體" w:hAnsi="標楷體"/>
                <w:snapToGrid w:val="0"/>
                <w:szCs w:val="24"/>
              </w:rPr>
            </w:pPr>
          </w:p>
          <w:p w:rsidR="007263E2" w:rsidRDefault="007263E2" w:rsidP="007263E2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lastRenderedPageBreak/>
              <w:t>3</w:t>
            </w:r>
            <w:r w:rsidR="00E62AFD">
              <w:rPr>
                <w:rFonts w:ascii="標楷體" w:eastAsia="標楷體" w:hAnsi="標楷體" w:hint="eastAsia"/>
                <w:snapToGrid w:val="0"/>
                <w:szCs w:val="24"/>
              </w:rPr>
              <w:t>4</w:t>
            </w:r>
            <w:r>
              <w:rPr>
                <w:rFonts w:ascii="標楷體" w:eastAsia="標楷體" w:hAnsi="標楷體"/>
                <w:snapToGrid w:val="0"/>
                <w:szCs w:val="24"/>
              </w:rPr>
              <w:t>.中控室值班人員(</w:t>
            </w:r>
            <w:ins w:id="618" w:author="蔣佳吟" w:date="2021-11-01T13:30:00Z">
              <w:r w:rsidR="005F4A2E">
                <w:rPr>
                  <w:rFonts w:ascii="標楷體" w:eastAsia="標楷體" w:hAnsi="標楷體" w:hint="eastAsia"/>
                  <w:snapToGrid w:val="0"/>
                  <w:szCs w:val="24"/>
                </w:rPr>
                <w:t>邱昭傑</w:t>
              </w:r>
            </w:ins>
            <w:del w:id="619" w:author="蔣佳吟" w:date="2021-11-01T13:30:00Z">
              <w:r w:rsidDel="005F4A2E">
                <w:rPr>
                  <w:rFonts w:ascii="標楷體" w:eastAsia="標楷體" w:hAnsi="標楷體"/>
                  <w:snapToGrid w:val="0"/>
                  <w:szCs w:val="24"/>
                </w:rPr>
                <w:delText>XXX</w:delText>
              </w:r>
            </w:del>
            <w:r>
              <w:rPr>
                <w:rFonts w:ascii="標楷體" w:eastAsia="標楷體" w:hAnsi="標楷體"/>
                <w:snapToGrid w:val="0"/>
                <w:szCs w:val="24"/>
              </w:rPr>
              <w:t>):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 xml:space="preserve"> </w:t>
            </w:r>
          </w:p>
          <w:p w:rsidR="00556C6C" w:rsidRDefault="007263E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好，我立即確認情況，目前</w:t>
            </w:r>
            <w:r w:rsidRPr="007263E2">
              <w:rPr>
                <w:rFonts w:ascii="標楷體" w:eastAsia="標楷體" w:hAnsi="標楷體" w:hint="eastAsia"/>
                <w:snapToGrid w:val="0"/>
                <w:szCs w:val="24"/>
              </w:rPr>
              <w:t>DCS畫面供氣量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已順利流動，剛與台北調度中心進行確認</w:t>
            </w:r>
            <w:r w:rsidRPr="007263E2">
              <w:rPr>
                <w:rFonts w:ascii="標楷體" w:eastAsia="標楷體" w:hAnsi="標楷體" w:hint="eastAsia"/>
                <w:snapToGrid w:val="0"/>
                <w:szCs w:val="24"/>
              </w:rPr>
              <w:t>供氣量已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恢復</w:t>
            </w:r>
            <w:r w:rsidRPr="007263E2">
              <w:rPr>
                <w:rFonts w:ascii="標楷體" w:eastAsia="標楷體" w:hAnsi="標楷體" w:hint="eastAsia"/>
                <w:snapToGrid w:val="0"/>
                <w:szCs w:val="24"/>
              </w:rPr>
              <w:t>正常</w:t>
            </w:r>
            <w:r>
              <w:rPr>
                <w:rFonts w:ascii="標楷體" w:eastAsia="標楷體" w:hAnsi="標楷體"/>
                <w:snapToGrid w:val="0"/>
                <w:szCs w:val="24"/>
              </w:rPr>
              <w:t>。</w:t>
            </w:r>
          </w:p>
          <w:p w:rsidR="007263E2" w:rsidRDefault="007263E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1D23D9" w:rsidRDefault="001D23D9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(經濟部演練</w:t>
            </w:r>
            <w:r w:rsidR="006419BC">
              <w:rPr>
                <w:rFonts w:ascii="標楷體" w:eastAsia="標楷體" w:hAnsi="標楷體" w:hint="eastAsia"/>
                <w:snapToGrid w:val="0"/>
                <w:szCs w:val="24"/>
              </w:rPr>
              <w:t>應變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處置</w:t>
            </w:r>
            <w:r w:rsidR="006419BC">
              <w:rPr>
                <w:rFonts w:ascii="標楷體" w:eastAsia="標楷體" w:hAnsi="標楷體" w:hint="eastAsia"/>
                <w:snapToGrid w:val="0"/>
                <w:szCs w:val="24"/>
              </w:rPr>
              <w:t>登錄</w:t>
            </w:r>
            <w:r>
              <w:rPr>
                <w:rFonts w:ascii="標楷體" w:eastAsia="標楷體" w:hAnsi="標楷體" w:hint="eastAsia"/>
                <w:snapToGrid w:val="0"/>
                <w:szCs w:val="24"/>
              </w:rPr>
              <w:t>)</w:t>
            </w:r>
          </w:p>
          <w:p w:rsidR="001D23D9" w:rsidRDefault="001D23D9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7263E2" w:rsidRPr="007263E2" w:rsidRDefault="007263E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3</w:t>
            </w:r>
            <w:r w:rsidR="00E62AFD">
              <w:rPr>
                <w:rFonts w:ascii="標楷體" w:eastAsia="標楷體" w:hAnsi="標楷體" w:hint="eastAsia"/>
                <w:snapToGrid w:val="0"/>
                <w:szCs w:val="24"/>
              </w:rPr>
              <w:t>5</w:t>
            </w:r>
            <w:r>
              <w:rPr>
                <w:rFonts w:ascii="標楷體" w:eastAsia="標楷體" w:hAnsi="標楷體"/>
                <w:snapToGrid w:val="0"/>
                <w:szCs w:val="24"/>
              </w:rPr>
              <w:t>.</w:t>
            </w:r>
            <w:ins w:id="620" w:author="蔣佳吟" w:date="2021-11-01T15:39:00Z">
              <w:r w:rsidR="004007D2">
                <w:rPr>
                  <w:rFonts w:ascii="標楷體" w:eastAsia="標楷體" w:hAnsi="標楷體" w:hint="eastAsia"/>
                  <w:snapToGrid w:val="0"/>
                  <w:szCs w:val="24"/>
                </w:rPr>
                <w:t>黃建盛</w:t>
              </w:r>
            </w:ins>
            <w:del w:id="621" w:author="蔣佳吟" w:date="2021-11-01T13:57:00Z">
              <w:r w:rsidDel="00072106">
                <w:rPr>
                  <w:rFonts w:ascii="標楷體" w:eastAsia="標楷體" w:hAnsi="標楷體"/>
                  <w:snapToGrid w:val="0"/>
                  <w:szCs w:val="24"/>
                </w:rPr>
                <w:delText>值班</w:delText>
              </w:r>
            </w:del>
            <w:r>
              <w:rPr>
                <w:rFonts w:ascii="標楷體" w:eastAsia="標楷體" w:hAnsi="標楷體"/>
                <w:snapToGrid w:val="0"/>
                <w:szCs w:val="24"/>
              </w:rPr>
              <w:t>工程師</w:t>
            </w:r>
            <w:del w:id="622" w:author="蔣佳吟" w:date="2021-11-01T15:39:00Z">
              <w:r w:rsidDel="004007D2">
                <w:rPr>
                  <w:rFonts w:ascii="標楷體" w:eastAsia="標楷體" w:hAnsi="標楷體"/>
                  <w:snapToGrid w:val="0"/>
                  <w:szCs w:val="24"/>
                </w:rPr>
                <w:delText>(</w:delText>
              </w:r>
            </w:del>
            <w:del w:id="623" w:author="蔣佳吟" w:date="2021-11-01T13:30:00Z">
              <w:r w:rsidDel="005F4A2E">
                <w:rPr>
                  <w:rFonts w:ascii="標楷體" w:eastAsia="標楷體" w:hAnsi="標楷體"/>
                  <w:snapToGrid w:val="0"/>
                  <w:szCs w:val="24"/>
                </w:rPr>
                <w:delText>XXX</w:delText>
              </w:r>
            </w:del>
            <w:del w:id="624" w:author="蔣佳吟" w:date="2021-11-01T15:39:00Z">
              <w:r w:rsidDel="004007D2">
                <w:rPr>
                  <w:rFonts w:ascii="標楷體" w:eastAsia="標楷體" w:hAnsi="標楷體"/>
                  <w:snapToGrid w:val="0"/>
                  <w:szCs w:val="24"/>
                </w:rPr>
                <w:delText>)</w:delText>
              </w:r>
            </w:del>
            <w:r>
              <w:rPr>
                <w:rFonts w:ascii="標楷體" w:eastAsia="標楷體" w:hAnsi="標楷體"/>
                <w:snapToGrid w:val="0"/>
                <w:szCs w:val="24"/>
              </w:rPr>
              <w:t>:</w:t>
            </w:r>
          </w:p>
          <w:p w:rsidR="007263E2" w:rsidRDefault="007263E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好，我向組長報告。</w:t>
            </w:r>
          </w:p>
          <w:p w:rsidR="007263E2" w:rsidRDefault="007263E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7263E2" w:rsidRDefault="004007D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ins w:id="625" w:author="蔣佳吟" w:date="2021-11-01T15:40:00Z">
              <w:r>
                <w:rPr>
                  <w:rFonts w:ascii="標楷體" w:eastAsia="標楷體" w:hAnsi="標楷體" w:hint="eastAsia"/>
                  <w:snapToGrid w:val="0"/>
                  <w:szCs w:val="24"/>
                </w:rPr>
                <w:t>36.</w:t>
              </w:r>
            </w:ins>
            <w:r w:rsidR="007263E2">
              <w:rPr>
                <w:rFonts w:ascii="標楷體" w:eastAsia="標楷體" w:hAnsi="標楷體"/>
                <w:snapToGrid w:val="0"/>
                <w:szCs w:val="24"/>
              </w:rPr>
              <w:t>後續處理:</w:t>
            </w:r>
          </w:p>
          <w:p w:rsidR="007263E2" w:rsidRPr="007263E2" w:rsidRDefault="007263E2" w:rsidP="008C67CD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/>
                <w:snapToGrid w:val="0"/>
                <w:szCs w:val="24"/>
              </w:rPr>
              <w:t>由</w:t>
            </w:r>
            <w:del w:id="626" w:author="蔣佳吟" w:date="2021-11-01T13:31:00Z">
              <w:r w:rsidDel="005F4A2E">
                <w:rPr>
                  <w:rFonts w:ascii="標楷體" w:eastAsia="標楷體" w:hAnsi="標楷體"/>
                  <w:snapToGrid w:val="0"/>
                  <w:szCs w:val="24"/>
                </w:rPr>
                <w:delText>值班</w:delText>
              </w:r>
            </w:del>
            <w:r>
              <w:rPr>
                <w:rFonts w:ascii="標楷體" w:eastAsia="標楷體" w:hAnsi="標楷體"/>
                <w:snapToGrid w:val="0"/>
                <w:szCs w:val="24"/>
              </w:rPr>
              <w:t>工程師告知吳組長目前供氣異常情況已解決，請</w:t>
            </w:r>
            <w:r w:rsidR="006B3F33">
              <w:rPr>
                <w:rFonts w:ascii="標楷體" w:eastAsia="標楷體" w:hAnsi="標楷體"/>
                <w:snapToGrid w:val="0"/>
                <w:szCs w:val="24"/>
              </w:rPr>
              <w:t>吳組長告知資安專責人員進行上網結報作業，並且告知上級長官供應量異常情況已處理完畢，</w:t>
            </w:r>
            <w:del w:id="627" w:author="莊珮歆" w:date="2021-10-29T14:18:00Z">
              <w:r w:rsidR="001D23D9" w:rsidDel="00243E1C">
                <w:rPr>
                  <w:rFonts w:ascii="標楷體" w:eastAsia="標楷體" w:hAnsi="標楷體" w:hint="eastAsia"/>
                  <w:snapToGrid w:val="0"/>
                  <w:szCs w:val="24"/>
                </w:rPr>
                <w:delText>並上網結報</w:delText>
              </w:r>
            </w:del>
            <w:r w:rsidR="001D23D9">
              <w:rPr>
                <w:rFonts w:ascii="標楷體" w:eastAsia="標楷體" w:hAnsi="標楷體" w:hint="eastAsia"/>
                <w:snapToGrid w:val="0"/>
                <w:szCs w:val="24"/>
              </w:rPr>
              <w:t>且</w:t>
            </w:r>
            <w:r w:rsidR="00396E52">
              <w:rPr>
                <w:rFonts w:ascii="標楷體" w:eastAsia="標楷體" w:hAnsi="標楷體"/>
                <w:snapToGrid w:val="0"/>
                <w:szCs w:val="24"/>
              </w:rPr>
              <w:t>宣布</w:t>
            </w:r>
            <w:r w:rsidR="006B3F33">
              <w:rPr>
                <w:rFonts w:ascii="標楷體" w:eastAsia="標楷體" w:hAnsi="標楷體"/>
                <w:snapToGrid w:val="0"/>
                <w:szCs w:val="24"/>
              </w:rPr>
              <w:t>本次資安</w:t>
            </w:r>
            <w:del w:id="628" w:author="蔣佳吟" w:date="2021-11-01T15:40:00Z">
              <w:r w:rsidR="006B3F33" w:rsidDel="004007D2">
                <w:rPr>
                  <w:rFonts w:ascii="標楷體" w:eastAsia="標楷體" w:hAnsi="標楷體"/>
                  <w:snapToGrid w:val="0"/>
                  <w:szCs w:val="24"/>
                </w:rPr>
                <w:delText>部分</w:delText>
              </w:r>
            </w:del>
            <w:r w:rsidR="006B3F33">
              <w:rPr>
                <w:rFonts w:ascii="標楷體" w:eastAsia="標楷體" w:hAnsi="標楷體"/>
                <w:snapToGrid w:val="0"/>
                <w:szCs w:val="24"/>
              </w:rPr>
              <w:t>演練結束。</w:t>
            </w:r>
          </w:p>
          <w:p w:rsidR="00556C6C" w:rsidRPr="006419BC" w:rsidRDefault="006419BC" w:rsidP="009B357F">
            <w:pPr>
              <w:snapToGrid w:val="0"/>
              <w:rPr>
                <w:rFonts w:ascii="標楷體" w:eastAsia="標楷體" w:hAnsi="標楷體"/>
                <w:snapToGrid w:val="0"/>
                <w:szCs w:val="24"/>
              </w:rPr>
            </w:pPr>
            <w:r>
              <w:rPr>
                <w:rFonts w:ascii="標楷體" w:eastAsia="標楷體" w:hAnsi="標楷體" w:hint="eastAsia"/>
                <w:snapToGrid w:val="0"/>
                <w:szCs w:val="24"/>
              </w:rPr>
              <w:t>(經濟部演練結報流程登錄)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31139" w:rsidDel="00D5382B" w:rsidRDefault="00131139" w:rsidP="002B301E">
            <w:pPr>
              <w:snapToGrid w:val="0"/>
              <w:spacing w:line="20" w:lineRule="atLeast"/>
              <w:rPr>
                <w:del w:id="629" w:author="蔣佳吟" w:date="2021-11-01T15:16:00Z"/>
                <w:rFonts w:ascii="標楷體" w:eastAsia="標楷體" w:hAnsi="標楷體" w:hint="eastAsia"/>
              </w:rPr>
            </w:pPr>
          </w:p>
          <w:p w:rsidR="00380ADE" w:rsidDel="00D5382B" w:rsidRDefault="00380ADE" w:rsidP="002B301E">
            <w:pPr>
              <w:snapToGrid w:val="0"/>
              <w:spacing w:line="20" w:lineRule="atLeast"/>
              <w:rPr>
                <w:del w:id="630" w:author="蔣佳吟" w:date="2021-11-01T15:16:00Z"/>
                <w:rFonts w:ascii="標楷體" w:eastAsia="標楷體" w:hAnsi="標楷體" w:hint="eastAsia"/>
              </w:rPr>
            </w:pPr>
          </w:p>
          <w:p w:rsidR="00380ADE" w:rsidDel="00D5382B" w:rsidRDefault="00380ADE" w:rsidP="002B301E">
            <w:pPr>
              <w:snapToGrid w:val="0"/>
              <w:spacing w:line="20" w:lineRule="atLeast"/>
              <w:rPr>
                <w:del w:id="631" w:author="蔣佳吟" w:date="2021-11-01T15:16:00Z"/>
                <w:rFonts w:ascii="標楷體" w:eastAsia="標楷體" w:hAnsi="標楷體" w:hint="eastAsia"/>
              </w:rPr>
            </w:pPr>
          </w:p>
          <w:p w:rsidR="00380ADE" w:rsidDel="00D5382B" w:rsidRDefault="00380ADE" w:rsidP="002B301E">
            <w:pPr>
              <w:snapToGrid w:val="0"/>
              <w:spacing w:line="20" w:lineRule="atLeast"/>
              <w:rPr>
                <w:del w:id="632" w:author="蔣佳吟" w:date="2021-11-01T15:16:00Z"/>
                <w:rFonts w:ascii="標楷體" w:eastAsia="標楷體" w:hAnsi="標楷體" w:hint="eastAsia"/>
              </w:rPr>
            </w:pPr>
          </w:p>
          <w:p w:rsidR="00380ADE" w:rsidDel="00D5382B" w:rsidRDefault="00380ADE" w:rsidP="002B301E">
            <w:pPr>
              <w:snapToGrid w:val="0"/>
              <w:spacing w:line="20" w:lineRule="atLeast"/>
              <w:rPr>
                <w:del w:id="633" w:author="蔣佳吟" w:date="2021-11-01T15:16:00Z"/>
                <w:rFonts w:ascii="標楷體" w:eastAsia="標楷體" w:hAnsi="標楷體" w:hint="eastAsia"/>
              </w:rPr>
            </w:pPr>
          </w:p>
          <w:p w:rsidR="00380ADE" w:rsidDel="00D5382B" w:rsidRDefault="00380ADE" w:rsidP="002B301E">
            <w:pPr>
              <w:snapToGrid w:val="0"/>
              <w:spacing w:line="20" w:lineRule="atLeast"/>
              <w:rPr>
                <w:del w:id="634" w:author="蔣佳吟" w:date="2021-11-01T15:16:00Z"/>
                <w:rFonts w:ascii="標楷體" w:eastAsia="標楷體" w:hAnsi="標楷體" w:hint="eastAsia"/>
              </w:rPr>
            </w:pPr>
          </w:p>
          <w:p w:rsidR="00380ADE" w:rsidDel="00D5382B" w:rsidRDefault="00380ADE" w:rsidP="002B301E">
            <w:pPr>
              <w:snapToGrid w:val="0"/>
              <w:spacing w:line="20" w:lineRule="atLeast"/>
              <w:rPr>
                <w:del w:id="635" w:author="蔣佳吟" w:date="2021-11-01T15:16:00Z"/>
                <w:rFonts w:ascii="標楷體" w:eastAsia="標楷體" w:hAnsi="標楷體" w:hint="eastAsia"/>
              </w:rPr>
            </w:pPr>
          </w:p>
          <w:p w:rsidR="00131139" w:rsidDel="00D5382B" w:rsidRDefault="00131139" w:rsidP="002B301E">
            <w:pPr>
              <w:snapToGrid w:val="0"/>
              <w:spacing w:line="20" w:lineRule="atLeast"/>
              <w:rPr>
                <w:del w:id="636" w:author="蔣佳吟" w:date="2021-11-01T15:16:00Z"/>
                <w:rFonts w:ascii="標楷體" w:eastAsia="標楷體" w:hAnsi="標楷體"/>
              </w:rPr>
            </w:pPr>
          </w:p>
          <w:p w:rsidR="002B301E" w:rsidRPr="00A14E52" w:rsidDel="00365F32" w:rsidRDefault="002B301E" w:rsidP="002B301E">
            <w:pPr>
              <w:snapToGrid w:val="0"/>
              <w:spacing w:line="20" w:lineRule="atLeast"/>
              <w:rPr>
                <w:del w:id="637" w:author="蔣佳吟" w:date="2021-11-01T13:37:00Z"/>
                <w:rFonts w:ascii="標楷體" w:eastAsia="標楷體" w:hAnsi="標楷體" w:hint="eastAsia"/>
              </w:rPr>
            </w:pPr>
            <w:del w:id="638" w:author="蔣佳吟" w:date="2021-11-01T13:37:00Z">
              <w:r w:rsidRPr="00A14E52" w:rsidDel="00365F32">
                <w:rPr>
                  <w:rFonts w:ascii="標楷體" w:eastAsia="標楷體" w:hAnsi="標楷體" w:hint="eastAsia"/>
                </w:rPr>
                <w:delText>注產組</w:delText>
              </w:r>
            </w:del>
          </w:p>
          <w:p w:rsidR="002B301E" w:rsidRPr="00A14E52" w:rsidDel="00D5382B" w:rsidRDefault="002B301E" w:rsidP="002B301E">
            <w:pPr>
              <w:snapToGrid w:val="0"/>
              <w:spacing w:line="20" w:lineRule="atLeast"/>
              <w:rPr>
                <w:del w:id="639" w:author="蔣佳吟" w:date="2021-11-01T15:16:00Z"/>
                <w:rFonts w:ascii="標楷體" w:eastAsia="標楷體" w:hAnsi="標楷體"/>
              </w:rPr>
            </w:pPr>
            <w:del w:id="640" w:author="蔣佳吟" w:date="2021-11-01T15:16:00Z">
              <w:r w:rsidRPr="00A14E52" w:rsidDel="00D5382B">
                <w:rPr>
                  <w:rFonts w:ascii="標楷體" w:eastAsia="標楷體" w:hAnsi="標楷體" w:hint="eastAsia"/>
                </w:rPr>
                <w:delText>值班人員</w:delText>
              </w:r>
            </w:del>
          </w:p>
          <w:p w:rsidR="002B301E" w:rsidRPr="00A14E52" w:rsidDel="00D5382B" w:rsidRDefault="002B301E" w:rsidP="002B301E">
            <w:pPr>
              <w:snapToGrid w:val="0"/>
              <w:spacing w:line="20" w:lineRule="atLeast"/>
              <w:rPr>
                <w:del w:id="641" w:author="蔣佳吟" w:date="2021-11-01T15:16:00Z"/>
                <w:rFonts w:ascii="標楷體" w:eastAsia="標楷體" w:hAnsi="標楷體"/>
              </w:rPr>
            </w:pPr>
            <w:del w:id="642" w:author="蔣佳吟" w:date="2021-11-01T15:16:00Z">
              <w:r w:rsidDel="00D5382B">
                <w:rPr>
                  <w:rFonts w:ascii="標楷體" w:eastAsia="標楷體" w:hAnsi="標楷體" w:hint="eastAsia"/>
                </w:rPr>
                <w:delText>人員</w:delText>
              </w:r>
              <w:r w:rsidRPr="00A14E52" w:rsidDel="00D5382B">
                <w:rPr>
                  <w:rFonts w:ascii="標楷體" w:eastAsia="標楷體" w:hAnsi="標楷體" w:hint="eastAsia"/>
                </w:rPr>
                <w:delText>:</w:delText>
              </w:r>
            </w:del>
            <w:del w:id="643" w:author="蔣佳吟" w:date="2021-11-01T13:25:00Z">
              <w:r w:rsidDel="00467DAD">
                <w:rPr>
                  <w:rFonts w:ascii="標楷體" w:eastAsia="標楷體" w:hAnsi="標楷體" w:hint="eastAsia"/>
                </w:rPr>
                <w:delText>XXX</w:delText>
              </w:r>
            </w:del>
          </w:p>
          <w:p w:rsidR="002B301E" w:rsidDel="00D5382B" w:rsidRDefault="002B301E" w:rsidP="008C67CD">
            <w:pPr>
              <w:snapToGrid w:val="0"/>
              <w:rPr>
                <w:del w:id="644" w:author="蔣佳吟" w:date="2021-11-01T15:16:00Z"/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 w:hint="eastAsia"/>
                <w:kern w:val="2"/>
                <w:szCs w:val="24"/>
              </w:rPr>
            </w:pPr>
          </w:p>
          <w:p w:rsidR="002B301E" w:rsidRPr="00A14E52" w:rsidRDefault="00D0182B" w:rsidP="002B301E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ins w:id="645" w:author="蔣佳吟" w:date="2021-11-01T15:18:00Z">
              <w:r>
                <w:rPr>
                  <w:rFonts w:ascii="標楷體" w:eastAsia="標楷體" w:hAnsi="標楷體" w:hint="eastAsia"/>
                </w:rPr>
                <w:t>注產組</w:t>
              </w:r>
            </w:ins>
            <w:del w:id="646" w:author="蔣佳吟" w:date="2021-11-01T15:17:00Z">
              <w:r w:rsidR="002B301E" w:rsidRPr="00A14E52" w:rsidDel="00D5382B">
                <w:rPr>
                  <w:rFonts w:ascii="標楷體" w:eastAsia="標楷體" w:hAnsi="標楷體" w:hint="eastAsia"/>
                </w:rPr>
                <w:delText>注產組</w:delText>
              </w:r>
            </w:del>
          </w:p>
          <w:p w:rsidR="005E34BE" w:rsidRPr="00820E40" w:rsidRDefault="00D0182B" w:rsidP="002B301E">
            <w:pPr>
              <w:snapToGrid w:val="0"/>
              <w:spacing w:line="20" w:lineRule="atLeast"/>
              <w:rPr>
                <w:ins w:id="647" w:author="蔣佳吟" w:date="2021-11-01T12:32:00Z"/>
                <w:rFonts w:ascii="標楷體" w:eastAsia="標楷體" w:hAnsi="標楷體"/>
                <w:sz w:val="20"/>
                <w:rPrChange w:id="648" w:author="蔣佳吟" w:date="2021-11-01T12:43:00Z">
                  <w:rPr>
                    <w:ins w:id="649" w:author="蔣佳吟" w:date="2021-11-01T12:32:00Z"/>
                    <w:rFonts w:ascii="標楷體" w:eastAsia="標楷體" w:hAnsi="標楷體"/>
                  </w:rPr>
                </w:rPrChange>
              </w:rPr>
            </w:pPr>
            <w:ins w:id="650" w:author="蔣佳吟" w:date="2021-11-01T15:18:00Z">
              <w:r>
                <w:rPr>
                  <w:rFonts w:ascii="標楷體" w:eastAsia="標楷體" w:hAnsi="標楷體" w:hint="eastAsia"/>
                  <w:sz w:val="20"/>
                </w:rPr>
                <w:t>工程師:黃建盛</w:t>
              </w:r>
            </w:ins>
            <w:del w:id="651" w:author="蔣佳吟" w:date="2021-11-01T12:22:00Z">
              <w:r w:rsidR="002B301E" w:rsidRPr="00820E40" w:rsidDel="00A52057">
                <w:rPr>
                  <w:rFonts w:ascii="標楷體" w:eastAsia="標楷體" w:hAnsi="標楷體" w:hint="eastAsia"/>
                  <w:sz w:val="20"/>
                  <w:rPrChange w:id="652" w:author="蔣佳吟" w:date="2021-11-01T12:43:00Z">
                    <w:rPr>
                      <w:rFonts w:ascii="標楷體" w:eastAsia="標楷體" w:hAnsi="標楷體" w:hint="eastAsia"/>
                    </w:rPr>
                  </w:rPrChange>
                </w:rPr>
                <w:delText>值班</w:delText>
              </w:r>
            </w:del>
            <w:del w:id="653" w:author="蔣佳吟" w:date="2021-11-01T12:26:00Z">
              <w:r w:rsidR="002B301E" w:rsidRPr="00820E40" w:rsidDel="00A52057">
                <w:rPr>
                  <w:rFonts w:ascii="標楷體" w:eastAsia="標楷體" w:hAnsi="標楷體" w:hint="eastAsia"/>
                  <w:sz w:val="20"/>
                  <w:rPrChange w:id="654" w:author="蔣佳吟" w:date="2021-11-01T12:43:00Z">
                    <w:rPr>
                      <w:rFonts w:ascii="標楷體" w:eastAsia="標楷體" w:hAnsi="標楷體" w:hint="eastAsia"/>
                    </w:rPr>
                  </w:rPrChange>
                </w:rPr>
                <w:delText>工程師</w:delText>
              </w:r>
            </w:del>
            <w:del w:id="655" w:author="蔣佳吟" w:date="2021-11-01T15:17:00Z">
              <w:r w:rsidR="002B301E" w:rsidRPr="00820E40" w:rsidDel="00D5382B">
                <w:rPr>
                  <w:rFonts w:ascii="標楷體" w:eastAsia="標楷體" w:hAnsi="標楷體" w:hint="eastAsia"/>
                  <w:sz w:val="20"/>
                  <w:rPrChange w:id="656" w:author="蔣佳吟" w:date="2021-11-01T12:43:00Z">
                    <w:rPr>
                      <w:rFonts w:ascii="標楷體" w:eastAsia="標楷體" w:hAnsi="標楷體" w:hint="eastAsia"/>
                    </w:rPr>
                  </w:rPrChange>
                </w:rPr>
                <w:delText>工程師:</w:delText>
              </w:r>
            </w:del>
          </w:p>
          <w:p w:rsidR="002B301E" w:rsidRPr="00A14E52" w:rsidDel="00820E40" w:rsidRDefault="002B301E" w:rsidP="002B301E">
            <w:pPr>
              <w:snapToGrid w:val="0"/>
              <w:spacing w:line="20" w:lineRule="atLeast"/>
              <w:rPr>
                <w:del w:id="657" w:author="蔣佳吟" w:date="2021-11-01T12:42:00Z"/>
                <w:rFonts w:ascii="標楷體" w:eastAsia="標楷體" w:hAnsi="標楷體"/>
              </w:rPr>
            </w:pPr>
            <w:del w:id="658" w:author="蔣佳吟" w:date="2021-11-01T12:42:00Z">
              <w:r w:rsidDel="00820E40">
                <w:rPr>
                  <w:rFonts w:ascii="標楷體" w:eastAsia="標楷體" w:hAnsi="標楷體" w:hint="eastAsia"/>
                </w:rPr>
                <w:delText>XXX</w:delText>
              </w:r>
            </w:del>
          </w:p>
          <w:p w:rsidR="002B301E" w:rsidRPr="002B301E" w:rsidDel="00D5382B" w:rsidRDefault="002B301E" w:rsidP="008C67CD">
            <w:pPr>
              <w:snapToGrid w:val="0"/>
              <w:rPr>
                <w:del w:id="659" w:author="蔣佳吟" w:date="2021-11-01T15:17:00Z"/>
                <w:rFonts w:ascii="標楷體" w:eastAsia="標楷體" w:hAnsi="標楷體"/>
                <w:kern w:val="2"/>
                <w:szCs w:val="24"/>
              </w:rPr>
            </w:pPr>
          </w:p>
          <w:p w:rsidR="002B301E" w:rsidRPr="00A14E52" w:rsidRDefault="002B301E" w:rsidP="002B301E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注產組</w:t>
            </w:r>
          </w:p>
          <w:p w:rsidR="002B301E" w:rsidRPr="00820E40" w:rsidDel="00D0182B" w:rsidRDefault="002B301E" w:rsidP="002B301E">
            <w:pPr>
              <w:snapToGrid w:val="0"/>
              <w:spacing w:line="20" w:lineRule="atLeast"/>
              <w:rPr>
                <w:del w:id="660" w:author="蔣佳吟" w:date="2021-11-01T15:18:00Z"/>
                <w:rFonts w:ascii="標楷體" w:eastAsia="標楷體" w:hAnsi="標楷體"/>
                <w:sz w:val="20"/>
                <w:rPrChange w:id="661" w:author="蔣佳吟" w:date="2021-11-01T12:43:00Z">
                  <w:rPr>
                    <w:del w:id="662" w:author="蔣佳吟" w:date="2021-11-01T15:18:00Z"/>
                    <w:rFonts w:ascii="標楷體" w:eastAsia="標楷體" w:hAnsi="標楷體"/>
                  </w:rPr>
                </w:rPrChange>
              </w:rPr>
            </w:pPr>
            <w:del w:id="663" w:author="蔣佳吟" w:date="2021-11-01T12:22:00Z">
              <w:r w:rsidRPr="00820E40" w:rsidDel="00A52057">
                <w:rPr>
                  <w:rFonts w:ascii="標楷體" w:eastAsia="標楷體" w:hAnsi="標楷體" w:hint="eastAsia"/>
                  <w:sz w:val="20"/>
                  <w:rPrChange w:id="664" w:author="蔣佳吟" w:date="2021-11-01T12:43:00Z">
                    <w:rPr>
                      <w:rFonts w:ascii="標楷體" w:eastAsia="標楷體" w:hAnsi="標楷體" w:hint="eastAsia"/>
                    </w:rPr>
                  </w:rPrChange>
                </w:rPr>
                <w:delText>值班</w:delText>
              </w:r>
            </w:del>
            <w:del w:id="665" w:author="蔣佳吟" w:date="2021-11-01T15:18:00Z">
              <w:r w:rsidRPr="00820E40" w:rsidDel="00D0182B">
                <w:rPr>
                  <w:rFonts w:ascii="標楷體" w:eastAsia="標楷體" w:hAnsi="標楷體" w:hint="eastAsia"/>
                  <w:sz w:val="20"/>
                  <w:rPrChange w:id="666" w:author="蔣佳吟" w:date="2021-11-01T12:43:00Z">
                    <w:rPr>
                      <w:rFonts w:ascii="標楷體" w:eastAsia="標楷體" w:hAnsi="標楷體" w:hint="eastAsia"/>
                    </w:rPr>
                  </w:rPrChange>
                </w:rPr>
                <w:delText>工程師</w:delText>
              </w:r>
            </w:del>
            <w:del w:id="667" w:author="蔣佳吟" w:date="2021-11-01T12:23:00Z">
              <w:r w:rsidRPr="00820E40" w:rsidDel="00A52057">
                <w:rPr>
                  <w:rFonts w:ascii="標楷體" w:eastAsia="標楷體" w:hAnsi="標楷體" w:hint="eastAsia"/>
                  <w:sz w:val="20"/>
                  <w:rPrChange w:id="668" w:author="蔣佳吟" w:date="2021-11-01T12:43:00Z">
                    <w:rPr>
                      <w:rFonts w:ascii="標楷體" w:eastAsia="標楷體" w:hAnsi="標楷體" w:hint="eastAsia"/>
                    </w:rPr>
                  </w:rPrChange>
                </w:rPr>
                <w:delText>工程師</w:delText>
              </w:r>
            </w:del>
            <w:del w:id="669" w:author="蔣佳吟" w:date="2021-11-01T15:18:00Z">
              <w:r w:rsidRPr="00820E40" w:rsidDel="00D0182B">
                <w:rPr>
                  <w:rFonts w:ascii="標楷體" w:eastAsia="標楷體" w:hAnsi="標楷體" w:hint="eastAsia"/>
                  <w:sz w:val="20"/>
                  <w:rPrChange w:id="670" w:author="蔣佳吟" w:date="2021-11-01T12:43:00Z">
                    <w:rPr>
                      <w:rFonts w:ascii="標楷體" w:eastAsia="標楷體" w:hAnsi="標楷體" w:hint="eastAsia"/>
                    </w:rPr>
                  </w:rPrChange>
                </w:rPr>
                <w:delText>:</w:delText>
              </w:r>
            </w:del>
            <w:del w:id="671" w:author="蔣佳吟" w:date="2021-11-01T12:23:00Z">
              <w:r w:rsidRPr="00820E40" w:rsidDel="00A52057">
                <w:rPr>
                  <w:rFonts w:ascii="標楷體" w:eastAsia="標楷體" w:hAnsi="標楷體" w:hint="eastAsia"/>
                  <w:sz w:val="20"/>
                  <w:rPrChange w:id="672" w:author="蔣佳吟" w:date="2021-11-01T12:43:00Z">
                    <w:rPr>
                      <w:rFonts w:ascii="標楷體" w:eastAsia="標楷體" w:hAnsi="標楷體" w:hint="eastAsia"/>
                    </w:rPr>
                  </w:rPrChange>
                </w:rPr>
                <w:delText>XXX</w:delText>
              </w:r>
            </w:del>
          </w:p>
          <w:p w:rsidR="002B301E" w:rsidRP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Pr="00A14E52" w:rsidRDefault="002B301E" w:rsidP="002B301E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注產組</w:t>
            </w:r>
            <w:r>
              <w:rPr>
                <w:rFonts w:ascii="標楷體" w:eastAsia="標楷體" w:hAnsi="標楷體" w:hint="eastAsia"/>
              </w:rPr>
              <w:t>組長</w:t>
            </w:r>
          </w:p>
          <w:p w:rsidR="002B301E" w:rsidRPr="00A14E52" w:rsidRDefault="002B301E" w:rsidP="002B301E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組長:吳文傑</w:t>
            </w: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Pr="00A14E52" w:rsidRDefault="002B301E" w:rsidP="002B301E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注產組</w:t>
            </w:r>
            <w:r>
              <w:rPr>
                <w:rFonts w:ascii="標楷體" w:eastAsia="標楷體" w:hAnsi="標楷體" w:hint="eastAsia"/>
              </w:rPr>
              <w:t>組長</w:t>
            </w:r>
          </w:p>
          <w:p w:rsidR="002B301E" w:rsidRDefault="002B301E" w:rsidP="002B301E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  <w:r w:rsidRPr="00A14E52">
              <w:rPr>
                <w:rFonts w:ascii="標楷體" w:eastAsia="標楷體" w:hAnsi="標楷體" w:hint="eastAsia"/>
              </w:rPr>
              <w:t>組長:吳文傑</w:t>
            </w: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820E40" w:rsidRDefault="00820E40" w:rsidP="002B301E">
            <w:pPr>
              <w:snapToGrid w:val="0"/>
              <w:spacing w:line="20" w:lineRule="atLeast"/>
              <w:rPr>
                <w:ins w:id="673" w:author="蔣佳吟" w:date="2021-11-01T12:43:00Z"/>
                <w:rFonts w:ascii="標楷體" w:eastAsia="標楷體" w:hAnsi="標楷體"/>
              </w:rPr>
            </w:pPr>
          </w:p>
          <w:p w:rsidR="002B301E" w:rsidRPr="00A14E52" w:rsidRDefault="002B301E" w:rsidP="002B301E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注產組</w:t>
            </w:r>
            <w:r>
              <w:rPr>
                <w:rFonts w:ascii="標楷體" w:eastAsia="標楷體" w:hAnsi="標楷體" w:hint="eastAsia"/>
              </w:rPr>
              <w:t>組長</w:t>
            </w:r>
          </w:p>
          <w:p w:rsidR="002B301E" w:rsidRDefault="002B301E" w:rsidP="002B301E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  <w:r w:rsidRPr="00A14E52">
              <w:rPr>
                <w:rFonts w:ascii="標楷體" w:eastAsia="標楷體" w:hAnsi="標楷體" w:hint="eastAsia"/>
              </w:rPr>
              <w:t>組長:吳文傑</w:t>
            </w: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2B301E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  <w:r>
              <w:rPr>
                <w:rFonts w:ascii="標楷體" w:eastAsia="標楷體" w:hAnsi="標楷體" w:hint="eastAsia"/>
                <w:kern w:val="2"/>
                <w:szCs w:val="24"/>
              </w:rPr>
              <w:t>注儲副處長</w:t>
            </w:r>
            <w:ins w:id="674" w:author="蔣佳吟" w:date="2021-11-01T15:20:00Z">
              <w:r w:rsidR="00D0182B">
                <w:rPr>
                  <w:rFonts w:ascii="標楷體" w:eastAsia="標楷體" w:hAnsi="標楷體" w:hint="eastAsia"/>
                  <w:kern w:val="2"/>
                  <w:szCs w:val="24"/>
                </w:rPr>
                <w:t>:</w:t>
              </w:r>
            </w:ins>
            <w:del w:id="675" w:author="蔣佳吟" w:date="2021-11-01T15:20:00Z">
              <w:r w:rsidDel="00D0182B">
                <w:rPr>
                  <w:rFonts w:ascii="標楷體" w:eastAsia="標楷體" w:hAnsi="標楷體" w:hint="eastAsia"/>
                  <w:kern w:val="2"/>
                  <w:szCs w:val="24"/>
                </w:rPr>
                <w:delText>兼資安長:</w:delText>
              </w:r>
            </w:del>
          </w:p>
          <w:p w:rsidR="002B301E" w:rsidRDefault="002B301E" w:rsidP="002B301E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  <w:r>
              <w:rPr>
                <w:rFonts w:ascii="標楷體" w:eastAsia="標楷體" w:hAnsi="標楷體" w:hint="eastAsia"/>
                <w:kern w:val="2"/>
                <w:szCs w:val="24"/>
              </w:rPr>
              <w:t>羅時欽</w:t>
            </w:r>
          </w:p>
          <w:p w:rsidR="002B301E" w:rsidDel="00D0182B" w:rsidRDefault="002B301E" w:rsidP="002B301E">
            <w:pPr>
              <w:snapToGrid w:val="0"/>
              <w:rPr>
                <w:del w:id="676" w:author="蔣佳吟" w:date="2021-11-01T15:19:00Z"/>
                <w:rFonts w:ascii="標楷體" w:eastAsia="標楷體" w:hAnsi="標楷體"/>
                <w:kern w:val="2"/>
                <w:szCs w:val="24"/>
              </w:rPr>
            </w:pPr>
          </w:p>
          <w:p w:rsidR="00D0182B" w:rsidRDefault="00D0182B" w:rsidP="008C67CD">
            <w:pPr>
              <w:snapToGrid w:val="0"/>
              <w:rPr>
                <w:ins w:id="677" w:author="蔣佳吟" w:date="2021-11-01T15:19:00Z"/>
                <w:rFonts w:ascii="標楷體" w:eastAsia="標楷體" w:hAnsi="標楷體" w:hint="eastAsia"/>
                <w:kern w:val="2"/>
                <w:szCs w:val="24"/>
              </w:rPr>
            </w:pPr>
          </w:p>
          <w:p w:rsidR="00D0182B" w:rsidRDefault="00D0182B" w:rsidP="008C67CD">
            <w:pPr>
              <w:snapToGrid w:val="0"/>
              <w:rPr>
                <w:ins w:id="678" w:author="蔣佳吟" w:date="2021-11-01T15:20:00Z"/>
                <w:rFonts w:ascii="標楷體" w:eastAsia="標楷體" w:hAnsi="標楷體"/>
                <w:kern w:val="2"/>
                <w:szCs w:val="24"/>
              </w:rPr>
            </w:pPr>
          </w:p>
          <w:p w:rsidR="002B301E" w:rsidDel="007E2FCD" w:rsidRDefault="00D0182B" w:rsidP="008C67CD">
            <w:pPr>
              <w:snapToGrid w:val="0"/>
              <w:rPr>
                <w:del w:id="679" w:author="蔣佳吟" w:date="2021-11-01T15:19:00Z"/>
                <w:rFonts w:ascii="標楷體" w:eastAsia="標楷體" w:hAnsi="標楷體"/>
                <w:kern w:val="2"/>
                <w:szCs w:val="24"/>
              </w:rPr>
            </w:pPr>
            <w:ins w:id="680" w:author="蔣佳吟" w:date="2021-11-01T15:19:00Z">
              <w:r>
                <w:rPr>
                  <w:rFonts w:ascii="標楷體" w:eastAsia="標楷體" w:hAnsi="標楷體" w:hint="eastAsia"/>
                  <w:kern w:val="2"/>
                  <w:szCs w:val="24"/>
                </w:rPr>
                <w:t>注儲副處長</w:t>
              </w:r>
            </w:ins>
            <w:ins w:id="681" w:author="蔣佳吟" w:date="2021-11-01T15:32:00Z">
              <w:r w:rsidR="007E2FCD">
                <w:rPr>
                  <w:rFonts w:ascii="標楷體" w:eastAsia="標楷體" w:hAnsi="標楷體" w:hint="eastAsia"/>
                  <w:kern w:val="2"/>
                  <w:szCs w:val="24"/>
                </w:rPr>
                <w:t>:</w:t>
              </w:r>
            </w:ins>
          </w:p>
          <w:p w:rsidR="007E2FCD" w:rsidRDefault="007E2FCD" w:rsidP="002B301E">
            <w:pPr>
              <w:snapToGrid w:val="0"/>
              <w:rPr>
                <w:ins w:id="682" w:author="蔣佳吟" w:date="2021-11-01T15:32:00Z"/>
                <w:rFonts w:ascii="標楷體" w:eastAsia="標楷體" w:hAnsi="標楷體"/>
                <w:kern w:val="2"/>
                <w:szCs w:val="24"/>
              </w:rPr>
            </w:pPr>
          </w:p>
          <w:p w:rsidR="00D0182B" w:rsidRDefault="00D0182B" w:rsidP="00D0182B">
            <w:pPr>
              <w:snapToGrid w:val="0"/>
              <w:rPr>
                <w:ins w:id="683" w:author="蔣佳吟" w:date="2021-11-01T15:20:00Z"/>
                <w:rFonts w:ascii="標楷體" w:eastAsia="標楷體" w:hAnsi="標楷體"/>
                <w:kern w:val="2"/>
                <w:szCs w:val="24"/>
              </w:rPr>
            </w:pPr>
            <w:ins w:id="684" w:author="蔣佳吟" w:date="2021-11-01T15:20:00Z">
              <w:r>
                <w:rPr>
                  <w:rFonts w:ascii="標楷體" w:eastAsia="標楷體" w:hAnsi="標楷體" w:hint="eastAsia"/>
                  <w:kern w:val="2"/>
                  <w:szCs w:val="24"/>
                </w:rPr>
                <w:t>羅時欽</w:t>
              </w:r>
            </w:ins>
          </w:p>
          <w:p w:rsidR="00131139" w:rsidDel="00D0182B" w:rsidRDefault="00131139" w:rsidP="008C67CD">
            <w:pPr>
              <w:snapToGrid w:val="0"/>
              <w:rPr>
                <w:del w:id="685" w:author="蔣佳吟" w:date="2021-11-01T15:19:00Z"/>
                <w:rFonts w:ascii="標楷體" w:eastAsia="標楷體" w:hAnsi="標楷體" w:hint="eastAsia"/>
                <w:kern w:val="2"/>
                <w:szCs w:val="24"/>
              </w:rPr>
            </w:pPr>
          </w:p>
          <w:p w:rsidR="00131139" w:rsidDel="00D0182B" w:rsidRDefault="00131139" w:rsidP="008C67CD">
            <w:pPr>
              <w:snapToGrid w:val="0"/>
              <w:rPr>
                <w:del w:id="686" w:author="蔣佳吟" w:date="2021-11-01T15:19:00Z"/>
                <w:rFonts w:ascii="標楷體" w:eastAsia="標楷體" w:hAnsi="標楷體" w:hint="eastAsia"/>
                <w:kern w:val="2"/>
                <w:szCs w:val="24"/>
              </w:rPr>
            </w:pPr>
          </w:p>
          <w:p w:rsidR="002B301E" w:rsidDel="00D0182B" w:rsidRDefault="002B301E" w:rsidP="002B301E">
            <w:pPr>
              <w:snapToGrid w:val="0"/>
              <w:rPr>
                <w:del w:id="687" w:author="蔣佳吟" w:date="2021-11-01T15:20:00Z"/>
                <w:rFonts w:ascii="標楷體" w:eastAsia="標楷體" w:hAnsi="標楷體"/>
                <w:kern w:val="2"/>
                <w:szCs w:val="24"/>
              </w:rPr>
            </w:pPr>
            <w:r>
              <w:rPr>
                <w:rFonts w:ascii="標楷體" w:eastAsia="標楷體" w:hAnsi="標楷體" w:hint="eastAsia"/>
                <w:kern w:val="2"/>
                <w:szCs w:val="24"/>
              </w:rPr>
              <w:t>注儲副處長兼資安長:</w:t>
            </w:r>
          </w:p>
          <w:p w:rsidR="002B301E" w:rsidRDefault="002B301E" w:rsidP="002B301E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  <w:r>
              <w:rPr>
                <w:rFonts w:ascii="標楷體" w:eastAsia="標楷體" w:hAnsi="標楷體" w:hint="eastAsia"/>
                <w:kern w:val="2"/>
                <w:szCs w:val="24"/>
              </w:rPr>
              <w:t>羅時欽</w:t>
            </w: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2B301E">
            <w:pPr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kern w:val="2"/>
                <w:szCs w:val="24"/>
              </w:rPr>
              <w:t>注儲處</w:t>
            </w:r>
            <w:r>
              <w:rPr>
                <w:rFonts w:ascii="標楷體" w:eastAsia="標楷體" w:hAnsi="標楷體" w:hint="eastAsia"/>
              </w:rPr>
              <w:t>處長</w:t>
            </w:r>
          </w:p>
          <w:p w:rsidR="002B301E" w:rsidRDefault="002B301E" w:rsidP="002B301E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處長:湯珠正</w:t>
            </w: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2B301E" w:rsidRDefault="002B301E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4A6CB7" w:rsidRDefault="004A6CB7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</w:p>
          <w:p w:rsidR="00A14E52" w:rsidRPr="00382AAE" w:rsidRDefault="00A14E52" w:rsidP="008C67CD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  <w:r w:rsidRPr="00382AAE">
              <w:rPr>
                <w:rFonts w:ascii="標楷體" w:eastAsia="標楷體" w:hAnsi="標楷體" w:hint="eastAsia"/>
                <w:kern w:val="2"/>
                <w:szCs w:val="24"/>
              </w:rPr>
              <w:t>修護組</w:t>
            </w:r>
            <w:r w:rsidR="004A6CB7">
              <w:rPr>
                <w:rFonts w:ascii="標楷體" w:eastAsia="標楷體" w:hAnsi="標楷體" w:hint="eastAsia"/>
                <w:kern w:val="2"/>
                <w:szCs w:val="24"/>
              </w:rPr>
              <w:t>組長</w:t>
            </w:r>
          </w:p>
          <w:p w:rsidR="00E00431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  <w:kern w:val="2"/>
                <w:szCs w:val="24"/>
              </w:rPr>
            </w:pPr>
            <w:r w:rsidRPr="00382AAE">
              <w:rPr>
                <w:rFonts w:ascii="標楷體" w:eastAsia="標楷體" w:hAnsi="標楷體" w:hint="eastAsia"/>
                <w:kern w:val="2"/>
                <w:szCs w:val="24"/>
              </w:rPr>
              <w:t>組長:</w:t>
            </w:r>
            <w:r w:rsidR="00784FA1">
              <w:rPr>
                <w:rFonts w:ascii="標楷體" w:eastAsia="標楷體" w:hAnsi="標楷體" w:hint="eastAsia"/>
                <w:kern w:val="2"/>
                <w:szCs w:val="24"/>
                <w:lang w:eastAsia="zh-HK"/>
              </w:rPr>
              <w:t>葉蒼煜</w:t>
            </w:r>
          </w:p>
          <w:p w:rsid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  <w:kern w:val="2"/>
                <w:szCs w:val="24"/>
              </w:rPr>
            </w:pPr>
          </w:p>
          <w:p w:rsidR="001F5059" w:rsidRDefault="001F5059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467DAD" w:rsidRPr="00467DAD" w:rsidRDefault="00467DAD" w:rsidP="00467DAD">
            <w:pPr>
              <w:snapToGrid w:val="0"/>
              <w:spacing w:line="20" w:lineRule="atLeast"/>
              <w:rPr>
                <w:ins w:id="688" w:author="蔣佳吟" w:date="2021-11-01T13:17:00Z"/>
                <w:rFonts w:ascii="標楷體" w:eastAsia="標楷體" w:hAnsi="標楷體"/>
              </w:rPr>
            </w:pPr>
            <w:ins w:id="689" w:author="蔣佳吟" w:date="2021-11-01T13:17:00Z">
              <w:r w:rsidRPr="00467DAD">
                <w:rPr>
                  <w:rFonts w:ascii="標楷體" w:eastAsia="標楷體" w:hAnsi="標楷體" w:hint="eastAsia"/>
                </w:rPr>
                <w:t>修護組</w:t>
              </w:r>
            </w:ins>
          </w:p>
          <w:p w:rsidR="00467DAD" w:rsidRPr="00467DAD" w:rsidRDefault="00467DAD" w:rsidP="00467DAD">
            <w:pPr>
              <w:snapToGrid w:val="0"/>
              <w:spacing w:line="20" w:lineRule="atLeast"/>
              <w:rPr>
                <w:ins w:id="690" w:author="蔣佳吟" w:date="2021-11-01T13:17:00Z"/>
                <w:rFonts w:ascii="標楷體" w:eastAsia="標楷體" w:hAnsi="標楷體"/>
              </w:rPr>
            </w:pPr>
            <w:ins w:id="691" w:author="蔣佳吟" w:date="2021-11-01T13:17:00Z">
              <w:r w:rsidRPr="00467DAD">
                <w:rPr>
                  <w:rFonts w:ascii="標楷體" w:eastAsia="標楷體" w:hAnsi="標楷體" w:hint="eastAsia"/>
                </w:rPr>
                <w:t>工程師:沈敏</w:t>
              </w:r>
            </w:ins>
          </w:p>
          <w:p w:rsid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4A6CB7" w:rsidDel="00467DAD" w:rsidRDefault="004A6CB7" w:rsidP="004A6CB7">
            <w:pPr>
              <w:snapToGrid w:val="0"/>
              <w:spacing w:line="20" w:lineRule="atLeast"/>
              <w:rPr>
                <w:del w:id="692" w:author="蔣佳吟" w:date="2021-11-01T13:17:00Z"/>
                <w:rFonts w:ascii="標楷體" w:eastAsia="標楷體" w:hAnsi="標楷體"/>
              </w:rPr>
            </w:pPr>
            <w:del w:id="693" w:author="蔣佳吟" w:date="2021-11-01T13:17:00Z">
              <w:r w:rsidDel="00467DAD">
                <w:rPr>
                  <w:rFonts w:ascii="標楷體" w:eastAsia="標楷體" w:hAnsi="標楷體" w:hint="eastAsia"/>
                </w:rPr>
                <w:delText>修護組</w:delText>
              </w:r>
            </w:del>
          </w:p>
          <w:p w:rsidR="004A6CB7" w:rsidDel="00467DAD" w:rsidRDefault="004A6CB7" w:rsidP="004A6CB7">
            <w:pPr>
              <w:snapToGrid w:val="0"/>
              <w:spacing w:line="20" w:lineRule="atLeast"/>
              <w:rPr>
                <w:del w:id="694" w:author="蔣佳吟" w:date="2021-11-01T13:17:00Z"/>
                <w:rFonts w:ascii="標楷體" w:eastAsia="標楷體" w:hAnsi="標楷體"/>
              </w:rPr>
            </w:pPr>
            <w:del w:id="695" w:author="蔣佳吟" w:date="2021-11-01T13:17:00Z">
              <w:r w:rsidDel="00467DAD">
                <w:rPr>
                  <w:rFonts w:ascii="標楷體" w:eastAsia="標楷體" w:hAnsi="標楷體" w:hint="eastAsia"/>
                </w:rPr>
                <w:delText>工程師:</w:delText>
              </w:r>
              <w:r w:rsidDel="00467DAD">
                <w:rPr>
                  <w:rFonts w:ascii="標楷體" w:eastAsia="標楷體" w:hAnsi="標楷體" w:hint="eastAsia"/>
                  <w:lang w:eastAsia="zh-HK"/>
                </w:rPr>
                <w:delText>沈敏</w:delText>
              </w:r>
            </w:del>
          </w:p>
          <w:p w:rsidR="00A14E52" w:rsidRPr="004A6CB7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106062" w:rsidRDefault="00106062" w:rsidP="00106062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修護組</w:t>
            </w:r>
          </w:p>
          <w:p w:rsidR="00A14E52" w:rsidRDefault="00A14E52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領班:徐振榮</w:t>
            </w:r>
          </w:p>
          <w:p w:rsidR="004A6CB7" w:rsidRDefault="004A6CB7" w:rsidP="008C67CD">
            <w:pPr>
              <w:snapToGrid w:val="0"/>
              <w:spacing w:line="20" w:lineRule="atLeast"/>
              <w:rPr>
                <w:rFonts w:ascii="標楷體" w:eastAsia="標楷體" w:hAnsi="標楷體"/>
                <w:sz w:val="22"/>
              </w:rPr>
            </w:pPr>
          </w:p>
          <w:p w:rsidR="004A6CB7" w:rsidRDefault="004A6CB7" w:rsidP="008C67CD">
            <w:pPr>
              <w:snapToGrid w:val="0"/>
              <w:spacing w:line="20" w:lineRule="atLeast"/>
              <w:rPr>
                <w:rFonts w:ascii="標楷體" w:eastAsia="標楷體" w:hAnsi="標楷體"/>
                <w:sz w:val="22"/>
              </w:rPr>
            </w:pPr>
          </w:p>
          <w:p w:rsidR="004A6CB7" w:rsidRDefault="004A6CB7" w:rsidP="008C67CD">
            <w:pPr>
              <w:snapToGrid w:val="0"/>
              <w:spacing w:line="20" w:lineRule="atLeast"/>
              <w:rPr>
                <w:rFonts w:ascii="標楷體" w:eastAsia="標楷體" w:hAnsi="標楷體"/>
                <w:sz w:val="22"/>
              </w:rPr>
            </w:pPr>
          </w:p>
          <w:p w:rsidR="004A6CB7" w:rsidRDefault="004A6CB7" w:rsidP="008C67CD">
            <w:pPr>
              <w:snapToGrid w:val="0"/>
              <w:spacing w:line="20" w:lineRule="atLeast"/>
              <w:rPr>
                <w:rFonts w:ascii="標楷體" w:eastAsia="標楷體" w:hAnsi="標楷體"/>
                <w:sz w:val="22"/>
              </w:rPr>
            </w:pPr>
          </w:p>
          <w:p w:rsidR="004A6CB7" w:rsidRDefault="004A6CB7" w:rsidP="008C67CD">
            <w:pPr>
              <w:snapToGrid w:val="0"/>
              <w:spacing w:line="20" w:lineRule="atLeast"/>
              <w:rPr>
                <w:rFonts w:ascii="標楷體" w:eastAsia="標楷體" w:hAnsi="標楷體"/>
                <w:sz w:val="22"/>
              </w:rPr>
            </w:pPr>
          </w:p>
          <w:p w:rsidR="004A6CB7" w:rsidRDefault="004A6CB7" w:rsidP="008C67CD">
            <w:pPr>
              <w:snapToGrid w:val="0"/>
              <w:spacing w:line="20" w:lineRule="atLeast"/>
              <w:rPr>
                <w:rFonts w:ascii="標楷體" w:eastAsia="標楷體" w:hAnsi="標楷體"/>
                <w:sz w:val="22"/>
              </w:rPr>
            </w:pPr>
          </w:p>
          <w:p w:rsidR="00AD0ED4" w:rsidRDefault="00AD0ED4" w:rsidP="008C67CD">
            <w:pPr>
              <w:snapToGrid w:val="0"/>
              <w:spacing w:line="20" w:lineRule="atLeast"/>
              <w:rPr>
                <w:rFonts w:ascii="標楷體" w:eastAsia="標楷體" w:hAnsi="標楷體"/>
                <w:sz w:val="22"/>
              </w:rPr>
            </w:pPr>
          </w:p>
          <w:p w:rsidR="004A6CB7" w:rsidRDefault="004A6CB7" w:rsidP="004A6CB7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修護組</w:t>
            </w:r>
          </w:p>
          <w:p w:rsidR="004A6CB7" w:rsidRDefault="004A6CB7" w:rsidP="004A6CB7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工程師:</w:t>
            </w:r>
            <w:r>
              <w:rPr>
                <w:rFonts w:ascii="標楷體" w:eastAsia="標楷體" w:hAnsi="標楷體" w:hint="eastAsia"/>
                <w:lang w:eastAsia="zh-HK"/>
              </w:rPr>
              <w:t>沈敏</w:t>
            </w:r>
          </w:p>
          <w:p w:rsidR="004A6CB7" w:rsidRDefault="004A6CB7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AC1254" w:rsidRDefault="00AC1254" w:rsidP="00467DAD">
            <w:pPr>
              <w:snapToGrid w:val="0"/>
              <w:spacing w:line="20" w:lineRule="atLeast"/>
              <w:rPr>
                <w:ins w:id="696" w:author="蔣佳吟" w:date="2021-11-01T13:53:00Z"/>
                <w:rFonts w:ascii="標楷體" w:eastAsia="標楷體" w:hAnsi="標楷體"/>
              </w:rPr>
            </w:pPr>
          </w:p>
          <w:p w:rsidR="00467DAD" w:rsidRPr="00467DAD" w:rsidRDefault="00467DAD" w:rsidP="00467DAD">
            <w:pPr>
              <w:snapToGrid w:val="0"/>
              <w:spacing w:line="20" w:lineRule="atLeast"/>
              <w:rPr>
                <w:ins w:id="697" w:author="蔣佳吟" w:date="2021-11-01T13:18:00Z"/>
                <w:rFonts w:ascii="標楷體" w:eastAsia="標楷體" w:hAnsi="標楷體"/>
              </w:rPr>
            </w:pPr>
            <w:ins w:id="698" w:author="蔣佳吟" w:date="2021-11-01T13:18:00Z">
              <w:r w:rsidRPr="00467DAD">
                <w:rPr>
                  <w:rFonts w:ascii="標楷體" w:eastAsia="標楷體" w:hAnsi="標楷體" w:hint="eastAsia"/>
                </w:rPr>
                <w:t>修護組組長</w:t>
              </w:r>
            </w:ins>
          </w:p>
          <w:p w:rsidR="00467DAD" w:rsidRPr="00467DAD" w:rsidRDefault="00467DAD" w:rsidP="00467DAD">
            <w:pPr>
              <w:snapToGrid w:val="0"/>
              <w:spacing w:line="20" w:lineRule="atLeast"/>
              <w:rPr>
                <w:ins w:id="699" w:author="蔣佳吟" w:date="2021-11-01T13:18:00Z"/>
                <w:rFonts w:ascii="標楷體" w:eastAsia="標楷體" w:hAnsi="標楷體"/>
              </w:rPr>
            </w:pPr>
            <w:ins w:id="700" w:author="蔣佳吟" w:date="2021-11-01T13:18:00Z">
              <w:r w:rsidRPr="00467DAD">
                <w:rPr>
                  <w:rFonts w:ascii="標楷體" w:eastAsia="標楷體" w:hAnsi="標楷體" w:hint="eastAsia"/>
                </w:rPr>
                <w:t>組長:葉蒼煜</w:t>
              </w:r>
            </w:ins>
          </w:p>
          <w:p w:rsidR="004A6CB7" w:rsidRDefault="004A6CB7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820E40" w:rsidRDefault="00820E40" w:rsidP="004A6CB7">
            <w:pPr>
              <w:snapToGrid w:val="0"/>
              <w:rPr>
                <w:ins w:id="701" w:author="蔣佳吟" w:date="2021-11-01T12:44:00Z"/>
                <w:rFonts w:ascii="標楷體" w:eastAsia="標楷體" w:hAnsi="標楷體"/>
                <w:kern w:val="2"/>
                <w:szCs w:val="24"/>
              </w:rPr>
            </w:pPr>
          </w:p>
          <w:p w:rsidR="00467DAD" w:rsidRPr="00467DAD" w:rsidRDefault="00467DAD" w:rsidP="00467DAD">
            <w:pPr>
              <w:snapToGrid w:val="0"/>
              <w:spacing w:line="20" w:lineRule="atLeast"/>
              <w:rPr>
                <w:ins w:id="702" w:author="蔣佳吟" w:date="2021-11-01T13:18:00Z"/>
                <w:rFonts w:ascii="標楷體" w:eastAsia="標楷體" w:hAnsi="標楷體"/>
              </w:rPr>
            </w:pPr>
            <w:ins w:id="703" w:author="蔣佳吟" w:date="2021-11-01T13:18:00Z">
              <w:r w:rsidRPr="00467DAD">
                <w:rPr>
                  <w:rFonts w:ascii="標楷體" w:eastAsia="標楷體" w:hAnsi="標楷體" w:hint="eastAsia"/>
                </w:rPr>
                <w:t>修護組組長</w:t>
              </w:r>
            </w:ins>
          </w:p>
          <w:p w:rsidR="004A6CB7" w:rsidRPr="00382AAE" w:rsidDel="00467DAD" w:rsidRDefault="00467DAD" w:rsidP="004A6CB7">
            <w:pPr>
              <w:snapToGrid w:val="0"/>
              <w:rPr>
                <w:del w:id="704" w:author="蔣佳吟" w:date="2021-11-01T13:18:00Z"/>
                <w:rFonts w:ascii="標楷體" w:eastAsia="標楷體" w:hAnsi="標楷體"/>
                <w:kern w:val="2"/>
                <w:szCs w:val="24"/>
              </w:rPr>
            </w:pPr>
            <w:ins w:id="705" w:author="蔣佳吟" w:date="2021-11-01T13:19:00Z">
              <w:r>
                <w:rPr>
                  <w:rFonts w:ascii="標楷體" w:eastAsia="標楷體" w:hAnsi="標楷體" w:hint="eastAsia"/>
                  <w:kern w:val="2"/>
                  <w:szCs w:val="24"/>
                </w:rPr>
                <w:t>組長:葉蒼</w:t>
              </w:r>
              <w:r w:rsidRPr="00467DAD">
                <w:rPr>
                  <w:rFonts w:ascii="標楷體" w:eastAsia="標楷體" w:hAnsi="標楷體" w:hint="eastAsia"/>
                </w:rPr>
                <w:t>煜</w:t>
              </w:r>
            </w:ins>
            <w:del w:id="706" w:author="蔣佳吟" w:date="2021-11-01T13:18:00Z">
              <w:r w:rsidR="004A6CB7" w:rsidRPr="00382AAE" w:rsidDel="00467DAD">
                <w:rPr>
                  <w:rFonts w:ascii="標楷體" w:eastAsia="標楷體" w:hAnsi="標楷體" w:hint="eastAsia"/>
                  <w:kern w:val="2"/>
                  <w:szCs w:val="24"/>
                </w:rPr>
                <w:delText>修護組</w:delText>
              </w:r>
              <w:r w:rsidR="004A6CB7" w:rsidDel="00467DAD">
                <w:rPr>
                  <w:rFonts w:ascii="標楷體" w:eastAsia="標楷體" w:hAnsi="標楷體" w:hint="eastAsia"/>
                  <w:kern w:val="2"/>
                  <w:szCs w:val="24"/>
                </w:rPr>
                <w:delText>組長</w:delText>
              </w:r>
            </w:del>
          </w:p>
          <w:p w:rsidR="004A6CB7" w:rsidDel="00467DAD" w:rsidRDefault="004A6CB7" w:rsidP="004A6CB7">
            <w:pPr>
              <w:snapToGrid w:val="0"/>
              <w:spacing w:line="20" w:lineRule="atLeast"/>
              <w:rPr>
                <w:del w:id="707" w:author="蔣佳吟" w:date="2021-11-01T13:18:00Z"/>
                <w:rFonts w:ascii="標楷體" w:eastAsia="標楷體" w:hAnsi="標楷體"/>
                <w:kern w:val="2"/>
                <w:szCs w:val="24"/>
              </w:rPr>
            </w:pPr>
            <w:del w:id="708" w:author="蔣佳吟" w:date="2021-11-01T13:18:00Z">
              <w:r w:rsidRPr="00382AAE" w:rsidDel="00467DAD">
                <w:rPr>
                  <w:rFonts w:ascii="標楷體" w:eastAsia="標楷體" w:hAnsi="標楷體" w:hint="eastAsia"/>
                  <w:kern w:val="2"/>
                  <w:szCs w:val="24"/>
                </w:rPr>
                <w:delText>組長:</w:delText>
              </w:r>
              <w:r w:rsidDel="00467DAD">
                <w:rPr>
                  <w:rFonts w:ascii="標楷體" w:eastAsia="標楷體" w:hAnsi="標楷體" w:hint="eastAsia"/>
                  <w:kern w:val="2"/>
                  <w:szCs w:val="24"/>
                  <w:lang w:eastAsia="zh-HK"/>
                </w:rPr>
                <w:delText>葉蒼煜</w:delText>
              </w:r>
            </w:del>
          </w:p>
          <w:p w:rsidR="004A6CB7" w:rsidDel="00467DAD" w:rsidRDefault="004A6CB7" w:rsidP="008C67CD">
            <w:pPr>
              <w:snapToGrid w:val="0"/>
              <w:spacing w:line="20" w:lineRule="atLeast"/>
              <w:rPr>
                <w:del w:id="709" w:author="蔣佳吟" w:date="2021-11-01T13:18:00Z"/>
                <w:rFonts w:ascii="標楷體" w:eastAsia="標楷體" w:hAnsi="標楷體"/>
              </w:rPr>
            </w:pPr>
          </w:p>
          <w:p w:rsidR="004A6CB7" w:rsidRPr="00467DAD" w:rsidDel="00467DAD" w:rsidRDefault="004A6CB7" w:rsidP="008C67CD">
            <w:pPr>
              <w:snapToGrid w:val="0"/>
              <w:spacing w:line="20" w:lineRule="atLeast"/>
              <w:rPr>
                <w:del w:id="710" w:author="蔣佳吟" w:date="2021-11-01T13:18:00Z"/>
                <w:rFonts w:ascii="標楷體" w:eastAsia="標楷體" w:hAnsi="標楷體"/>
                <w:rPrChange w:id="711" w:author="蔣佳吟" w:date="2021-11-01T13:18:00Z">
                  <w:rPr>
                    <w:del w:id="712" w:author="蔣佳吟" w:date="2021-11-01T13:18:00Z"/>
                    <w:rFonts w:ascii="標楷體" w:eastAsia="標楷體" w:hAnsi="標楷體"/>
                  </w:rPr>
                </w:rPrChange>
              </w:rPr>
            </w:pPr>
          </w:p>
          <w:p w:rsidR="00467DAD" w:rsidRPr="00467DAD" w:rsidRDefault="00467DAD" w:rsidP="00467DAD">
            <w:pPr>
              <w:snapToGrid w:val="0"/>
              <w:spacing w:line="20" w:lineRule="atLeast"/>
              <w:rPr>
                <w:ins w:id="713" w:author="蔣佳吟" w:date="2021-11-01T13:18:00Z"/>
                <w:rFonts w:ascii="標楷體" w:eastAsia="標楷體" w:hAnsi="標楷體"/>
                <w:kern w:val="2"/>
                <w:szCs w:val="24"/>
              </w:rPr>
            </w:pPr>
            <w:ins w:id="714" w:author="蔣佳吟" w:date="2021-11-01T13:18:00Z">
              <w:r w:rsidRPr="00467DAD">
                <w:rPr>
                  <w:rFonts w:ascii="標楷體" w:eastAsia="標楷體" w:hAnsi="標楷體" w:hint="eastAsia"/>
                  <w:kern w:val="2"/>
                  <w:szCs w:val="24"/>
                </w:rPr>
                <w:t>修護組組長組長:葉蒼煜</w:t>
              </w:r>
            </w:ins>
          </w:p>
          <w:p w:rsidR="004A6CB7" w:rsidRPr="00382AAE" w:rsidDel="00820E40" w:rsidRDefault="004A6CB7" w:rsidP="004A6CB7">
            <w:pPr>
              <w:snapToGrid w:val="0"/>
              <w:rPr>
                <w:del w:id="715" w:author="蔣佳吟" w:date="2021-11-01T12:45:00Z"/>
                <w:rFonts w:ascii="標楷體" w:eastAsia="標楷體" w:hAnsi="標楷體"/>
                <w:kern w:val="2"/>
                <w:szCs w:val="24"/>
              </w:rPr>
            </w:pPr>
            <w:del w:id="716" w:author="蔣佳吟" w:date="2021-11-01T12:45:00Z">
              <w:r w:rsidRPr="00382AAE" w:rsidDel="00820E40">
                <w:rPr>
                  <w:rFonts w:ascii="標楷體" w:eastAsia="標楷體" w:hAnsi="標楷體" w:hint="eastAsia"/>
                  <w:kern w:val="2"/>
                  <w:szCs w:val="24"/>
                </w:rPr>
                <w:delText>修護組</w:delText>
              </w:r>
              <w:r w:rsidDel="00820E40">
                <w:rPr>
                  <w:rFonts w:ascii="標楷體" w:eastAsia="標楷體" w:hAnsi="標楷體" w:hint="eastAsia"/>
                  <w:kern w:val="2"/>
                  <w:szCs w:val="24"/>
                </w:rPr>
                <w:delText>組長</w:delText>
              </w:r>
            </w:del>
          </w:p>
          <w:p w:rsidR="004A6CB7" w:rsidDel="00820E40" w:rsidRDefault="004A6CB7" w:rsidP="004A6CB7">
            <w:pPr>
              <w:snapToGrid w:val="0"/>
              <w:spacing w:line="20" w:lineRule="atLeast"/>
              <w:rPr>
                <w:del w:id="717" w:author="蔣佳吟" w:date="2021-11-01T12:45:00Z"/>
                <w:rFonts w:ascii="標楷體" w:eastAsia="標楷體" w:hAnsi="標楷體"/>
                <w:kern w:val="2"/>
                <w:szCs w:val="24"/>
              </w:rPr>
            </w:pPr>
            <w:del w:id="718" w:author="蔣佳吟" w:date="2021-11-01T12:45:00Z">
              <w:r w:rsidRPr="00382AAE" w:rsidDel="00820E40">
                <w:rPr>
                  <w:rFonts w:ascii="標楷體" w:eastAsia="標楷體" w:hAnsi="標楷體" w:hint="eastAsia"/>
                  <w:kern w:val="2"/>
                  <w:szCs w:val="24"/>
                </w:rPr>
                <w:delText>組長:</w:delText>
              </w:r>
              <w:r w:rsidDel="00820E40">
                <w:rPr>
                  <w:rFonts w:ascii="標楷體" w:eastAsia="標楷體" w:hAnsi="標楷體" w:hint="eastAsia"/>
                  <w:kern w:val="2"/>
                  <w:szCs w:val="24"/>
                  <w:lang w:eastAsia="zh-HK"/>
                </w:rPr>
                <w:delText>葉蒼煜</w:delText>
              </w:r>
            </w:del>
          </w:p>
          <w:p w:rsidR="004A6CB7" w:rsidRDefault="004A6CB7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4A6CB7" w:rsidRDefault="004A6CB7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4A6CB7" w:rsidRDefault="004A6CB7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4A6CB7" w:rsidRDefault="004A6CB7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4A6CB7" w:rsidRPr="00A14E52" w:rsidRDefault="004A6CB7" w:rsidP="004A6CB7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注產組</w:t>
            </w:r>
            <w:r>
              <w:rPr>
                <w:rFonts w:ascii="標楷體" w:eastAsia="標楷體" w:hAnsi="標楷體" w:hint="eastAsia"/>
              </w:rPr>
              <w:t>組長</w:t>
            </w:r>
          </w:p>
          <w:p w:rsidR="004A6CB7" w:rsidRPr="00A14E52" w:rsidRDefault="004A6CB7" w:rsidP="004A6CB7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組長:吳文傑</w:t>
            </w:r>
          </w:p>
          <w:p w:rsidR="004A6CB7" w:rsidRDefault="004A6CB7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467DAD" w:rsidRDefault="00467DAD" w:rsidP="001D23D9">
            <w:pPr>
              <w:snapToGrid w:val="0"/>
              <w:spacing w:line="20" w:lineRule="atLeast"/>
              <w:rPr>
                <w:ins w:id="719" w:author="蔣佳吟" w:date="2021-11-01T13:19:00Z"/>
                <w:rFonts w:ascii="標楷體" w:eastAsia="標楷體" w:hAnsi="標楷體"/>
                <w:sz w:val="21"/>
                <w:szCs w:val="22"/>
              </w:rPr>
            </w:pPr>
          </w:p>
          <w:p w:rsidR="001D23D9" w:rsidRPr="00AD0ED4" w:rsidRDefault="001D23D9" w:rsidP="001D23D9">
            <w:pPr>
              <w:snapToGrid w:val="0"/>
              <w:spacing w:line="20" w:lineRule="atLeast"/>
              <w:rPr>
                <w:rFonts w:ascii="標楷體" w:eastAsia="標楷體" w:hAnsi="標楷體"/>
                <w:snapToGrid w:val="0"/>
                <w:sz w:val="21"/>
                <w:szCs w:val="22"/>
              </w:rPr>
            </w:pPr>
            <w:r w:rsidRPr="00AD0ED4">
              <w:rPr>
                <w:rFonts w:ascii="標楷體" w:eastAsia="標楷體" w:hAnsi="標楷體" w:hint="eastAsia"/>
                <w:sz w:val="21"/>
                <w:szCs w:val="22"/>
              </w:rPr>
              <w:t>資安專責人員</w:t>
            </w:r>
            <w:r>
              <w:rPr>
                <w:rFonts w:ascii="標楷體" w:eastAsia="標楷體" w:hAnsi="標楷體" w:hint="eastAsia"/>
                <w:sz w:val="21"/>
                <w:szCs w:val="22"/>
              </w:rPr>
              <w:t>工程師:</w:t>
            </w:r>
            <w:r w:rsidRPr="00AD0ED4">
              <w:rPr>
                <w:rFonts w:ascii="標楷體" w:eastAsia="標楷體" w:hAnsi="標楷體" w:hint="eastAsia"/>
                <w:snapToGrid w:val="0"/>
                <w:sz w:val="21"/>
                <w:szCs w:val="22"/>
              </w:rPr>
              <w:t>莊珮歆</w:t>
            </w:r>
          </w:p>
          <w:p w:rsidR="00CA0BCC" w:rsidRPr="001D23D9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  <w:snapToGrid w:val="0"/>
                <w:szCs w:val="24"/>
              </w:rPr>
            </w:pPr>
          </w:p>
          <w:p w:rsidR="00CA0BCC" w:rsidRDefault="00CA0BCC" w:rsidP="00CA0BCC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修護組</w:t>
            </w:r>
          </w:p>
          <w:p w:rsidR="00CA0BCC" w:rsidRDefault="00CA0BCC" w:rsidP="00CA0BCC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工程師:</w:t>
            </w:r>
            <w:r>
              <w:rPr>
                <w:rFonts w:ascii="標楷體" w:eastAsia="標楷體" w:hAnsi="標楷體" w:hint="eastAsia"/>
                <w:lang w:eastAsia="zh-HK"/>
              </w:rPr>
              <w:t>沈敏</w:t>
            </w: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Del="00820E40" w:rsidRDefault="00820E40" w:rsidP="008C67CD">
            <w:pPr>
              <w:snapToGrid w:val="0"/>
              <w:spacing w:line="20" w:lineRule="atLeast"/>
              <w:rPr>
                <w:del w:id="720" w:author="蔣佳吟" w:date="2021-11-01T12:45:00Z"/>
                <w:rFonts w:ascii="標楷體" w:eastAsia="標楷體" w:hAnsi="標楷體"/>
              </w:rPr>
            </w:pPr>
            <w:ins w:id="721" w:author="蔣佳吟" w:date="2021-11-01T12:45:00Z">
              <w:r>
                <w:rPr>
                  <w:rFonts w:ascii="標楷體" w:eastAsia="標楷體" w:hAnsi="標楷體" w:hint="eastAsia"/>
                  <w:kern w:val="2"/>
                  <w:szCs w:val="24"/>
                </w:rPr>
                <w:t>修護組組長</w:t>
              </w:r>
            </w:ins>
          </w:p>
          <w:p w:rsidR="00CA0BCC" w:rsidDel="00820E40" w:rsidRDefault="00CA0BCC" w:rsidP="008C67CD">
            <w:pPr>
              <w:snapToGrid w:val="0"/>
              <w:spacing w:line="20" w:lineRule="atLeast"/>
              <w:rPr>
                <w:del w:id="722" w:author="蔣佳吟" w:date="2021-11-01T12:45:00Z"/>
                <w:rFonts w:ascii="標楷體" w:eastAsia="標楷體" w:hAnsi="標楷體" w:hint="eastAsia"/>
              </w:rPr>
            </w:pPr>
          </w:p>
          <w:p w:rsidR="00CA0BCC" w:rsidRPr="00382AAE" w:rsidRDefault="00CA0BCC" w:rsidP="00CA0BCC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  <w:r w:rsidRPr="00382AAE">
              <w:rPr>
                <w:rFonts w:ascii="標楷體" w:eastAsia="標楷體" w:hAnsi="標楷體" w:hint="eastAsia"/>
                <w:kern w:val="2"/>
                <w:szCs w:val="24"/>
              </w:rPr>
              <w:t>修護組</w:t>
            </w:r>
            <w:r>
              <w:rPr>
                <w:rFonts w:ascii="標楷體" w:eastAsia="標楷體" w:hAnsi="標楷體" w:hint="eastAsia"/>
                <w:kern w:val="2"/>
                <w:szCs w:val="24"/>
              </w:rPr>
              <w:t>組長</w:t>
            </w:r>
          </w:p>
          <w:p w:rsidR="00CA0BCC" w:rsidRDefault="00CA0BCC" w:rsidP="00CA0BCC">
            <w:pPr>
              <w:snapToGrid w:val="0"/>
              <w:spacing w:line="20" w:lineRule="atLeast"/>
              <w:rPr>
                <w:rFonts w:ascii="標楷體" w:eastAsia="標楷體" w:hAnsi="標楷體"/>
                <w:kern w:val="2"/>
                <w:szCs w:val="24"/>
              </w:rPr>
            </w:pPr>
            <w:r w:rsidRPr="00382AAE">
              <w:rPr>
                <w:rFonts w:ascii="標楷體" w:eastAsia="標楷體" w:hAnsi="標楷體" w:hint="eastAsia"/>
                <w:kern w:val="2"/>
                <w:szCs w:val="24"/>
              </w:rPr>
              <w:t>組長:</w:t>
            </w:r>
            <w:r>
              <w:rPr>
                <w:rFonts w:ascii="標楷體" w:eastAsia="標楷體" w:hAnsi="標楷體" w:hint="eastAsia"/>
                <w:kern w:val="2"/>
                <w:szCs w:val="24"/>
                <w:lang w:eastAsia="zh-HK"/>
              </w:rPr>
              <w:t>葉蒼煜</w:t>
            </w: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Default="00CA0BCC" w:rsidP="00CA0BCC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修護組</w:t>
            </w:r>
          </w:p>
          <w:p w:rsidR="00CA0BCC" w:rsidRDefault="00CA0BCC" w:rsidP="00CA0BCC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工程師:</w:t>
            </w:r>
            <w:r>
              <w:rPr>
                <w:rFonts w:ascii="標楷體" w:eastAsia="標楷體" w:hAnsi="標楷體" w:hint="eastAsia"/>
                <w:lang w:eastAsia="zh-HK"/>
              </w:rPr>
              <w:t>沈敏</w:t>
            </w: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Pr="00382AAE" w:rsidRDefault="00CA0BCC" w:rsidP="00CA0BCC">
            <w:pPr>
              <w:snapToGrid w:val="0"/>
              <w:rPr>
                <w:rFonts w:ascii="標楷體" w:eastAsia="標楷體" w:hAnsi="標楷體"/>
                <w:kern w:val="2"/>
                <w:szCs w:val="24"/>
              </w:rPr>
            </w:pPr>
            <w:r w:rsidRPr="00382AAE">
              <w:rPr>
                <w:rFonts w:ascii="標楷體" w:eastAsia="標楷體" w:hAnsi="標楷體" w:hint="eastAsia"/>
                <w:kern w:val="2"/>
                <w:szCs w:val="24"/>
              </w:rPr>
              <w:t>修護組</w:t>
            </w:r>
            <w:r>
              <w:rPr>
                <w:rFonts w:ascii="標楷體" w:eastAsia="標楷體" w:hAnsi="標楷體" w:hint="eastAsia"/>
                <w:kern w:val="2"/>
                <w:szCs w:val="24"/>
              </w:rPr>
              <w:t>組長</w:t>
            </w:r>
          </w:p>
          <w:p w:rsidR="00CA0BCC" w:rsidRDefault="00CA0BCC" w:rsidP="00CA0BCC">
            <w:pPr>
              <w:snapToGrid w:val="0"/>
              <w:spacing w:line="20" w:lineRule="atLeast"/>
              <w:rPr>
                <w:rFonts w:ascii="標楷體" w:eastAsia="標楷體" w:hAnsi="標楷體"/>
                <w:kern w:val="2"/>
                <w:szCs w:val="24"/>
              </w:rPr>
            </w:pPr>
            <w:r w:rsidRPr="00382AAE">
              <w:rPr>
                <w:rFonts w:ascii="標楷體" w:eastAsia="標楷體" w:hAnsi="標楷體" w:hint="eastAsia"/>
                <w:kern w:val="2"/>
                <w:szCs w:val="24"/>
              </w:rPr>
              <w:t>組長:</w:t>
            </w:r>
            <w:r>
              <w:rPr>
                <w:rFonts w:ascii="標楷體" w:eastAsia="標楷體" w:hAnsi="標楷體" w:hint="eastAsia"/>
                <w:kern w:val="2"/>
                <w:szCs w:val="24"/>
                <w:lang w:eastAsia="zh-HK"/>
              </w:rPr>
              <w:t>葉蒼煜</w:t>
            </w: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820E40" w:rsidRDefault="00820E40" w:rsidP="005E34BE">
            <w:pPr>
              <w:snapToGrid w:val="0"/>
              <w:spacing w:line="20" w:lineRule="atLeast"/>
              <w:rPr>
                <w:ins w:id="723" w:author="蔣佳吟" w:date="2021-11-01T12:45:00Z"/>
                <w:rFonts w:ascii="標楷體" w:eastAsia="標楷體" w:hAnsi="標楷體"/>
              </w:rPr>
            </w:pPr>
          </w:p>
          <w:p w:rsidR="00820E40" w:rsidRDefault="00820E40" w:rsidP="005E34BE">
            <w:pPr>
              <w:snapToGrid w:val="0"/>
              <w:spacing w:line="20" w:lineRule="atLeast"/>
              <w:rPr>
                <w:ins w:id="724" w:author="蔣佳吟" w:date="2021-11-01T12:45:00Z"/>
                <w:rFonts w:ascii="標楷體" w:eastAsia="標楷體" w:hAnsi="標楷體"/>
              </w:rPr>
            </w:pPr>
          </w:p>
          <w:p w:rsidR="00820E40" w:rsidRDefault="00820E40" w:rsidP="005E34BE">
            <w:pPr>
              <w:snapToGrid w:val="0"/>
              <w:spacing w:line="20" w:lineRule="atLeast"/>
              <w:rPr>
                <w:ins w:id="725" w:author="蔣佳吟" w:date="2021-11-01T12:45:00Z"/>
                <w:rFonts w:ascii="標楷體" w:eastAsia="標楷體" w:hAnsi="標楷體"/>
              </w:rPr>
            </w:pPr>
          </w:p>
          <w:p w:rsidR="005E34BE" w:rsidRPr="005E34BE" w:rsidRDefault="005E34BE" w:rsidP="005E34BE">
            <w:pPr>
              <w:snapToGrid w:val="0"/>
              <w:spacing w:line="20" w:lineRule="atLeast"/>
              <w:rPr>
                <w:ins w:id="726" w:author="蔣佳吟" w:date="2021-11-01T12:35:00Z"/>
                <w:rFonts w:ascii="標楷體" w:eastAsia="標楷體" w:hAnsi="標楷體"/>
              </w:rPr>
            </w:pPr>
            <w:ins w:id="727" w:author="蔣佳吟" w:date="2021-11-01T12:35:00Z">
              <w:r w:rsidRPr="005E34BE">
                <w:rPr>
                  <w:rFonts w:ascii="標楷體" w:eastAsia="標楷體" w:hAnsi="標楷體" w:hint="eastAsia"/>
                </w:rPr>
                <w:t>注產組組長</w:t>
              </w:r>
            </w:ins>
          </w:p>
          <w:p w:rsidR="005E34BE" w:rsidRPr="005E34BE" w:rsidRDefault="005E34BE" w:rsidP="005E34BE">
            <w:pPr>
              <w:snapToGrid w:val="0"/>
              <w:spacing w:line="20" w:lineRule="atLeast"/>
              <w:rPr>
                <w:ins w:id="728" w:author="蔣佳吟" w:date="2021-11-01T12:35:00Z"/>
                <w:rFonts w:ascii="標楷體" w:eastAsia="標楷體" w:hAnsi="標楷體"/>
              </w:rPr>
            </w:pPr>
            <w:ins w:id="729" w:author="蔣佳吟" w:date="2021-11-01T12:35:00Z">
              <w:r w:rsidRPr="005E34BE">
                <w:rPr>
                  <w:rFonts w:ascii="標楷體" w:eastAsia="標楷體" w:hAnsi="標楷體" w:hint="eastAsia"/>
                </w:rPr>
                <w:t>組長:吳文傑</w:t>
              </w:r>
            </w:ins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820E40" w:rsidRDefault="00820E40" w:rsidP="00CA0BCC">
            <w:pPr>
              <w:snapToGrid w:val="0"/>
              <w:spacing w:line="20" w:lineRule="atLeast"/>
              <w:rPr>
                <w:ins w:id="730" w:author="蔣佳吟" w:date="2021-11-01T12:47:00Z"/>
                <w:rFonts w:ascii="標楷體" w:eastAsia="標楷體" w:hAnsi="標楷體"/>
              </w:rPr>
            </w:pPr>
          </w:p>
          <w:p w:rsidR="00CA0BCC" w:rsidRPr="00A14E52" w:rsidDel="005E34BE" w:rsidRDefault="005E34BE" w:rsidP="00CA0BCC">
            <w:pPr>
              <w:snapToGrid w:val="0"/>
              <w:spacing w:line="20" w:lineRule="atLeast"/>
              <w:rPr>
                <w:del w:id="731" w:author="蔣佳吟" w:date="2021-11-01T12:34:00Z"/>
                <w:rFonts w:ascii="標楷體" w:eastAsia="標楷體" w:hAnsi="標楷體"/>
              </w:rPr>
            </w:pPr>
            <w:ins w:id="732" w:author="蔣佳吟" w:date="2021-11-01T12:35:00Z">
              <w:r>
                <w:rPr>
                  <w:rFonts w:ascii="標楷體" w:eastAsia="標楷體" w:hAnsi="標楷體" w:hint="eastAsia"/>
                </w:rPr>
                <w:t>注產組</w:t>
              </w:r>
            </w:ins>
            <w:ins w:id="733" w:author="蔣佳吟" w:date="2021-11-01T12:45:00Z">
              <w:r w:rsidR="00820E40" w:rsidRPr="005E34BE">
                <w:rPr>
                  <w:rFonts w:ascii="標楷體" w:eastAsia="標楷體" w:hAnsi="標楷體" w:hint="eastAsia"/>
                </w:rPr>
                <w:t>組長</w:t>
              </w:r>
            </w:ins>
            <w:del w:id="734" w:author="蔣佳吟" w:date="2021-11-01T12:34:00Z">
              <w:r w:rsidR="00CA0BCC" w:rsidRPr="00A14E52" w:rsidDel="005E34BE">
                <w:rPr>
                  <w:rFonts w:ascii="標楷體" w:eastAsia="標楷體" w:hAnsi="標楷體" w:hint="eastAsia"/>
                </w:rPr>
                <w:delText>注產組</w:delText>
              </w:r>
              <w:r w:rsidR="00CA0BCC" w:rsidDel="005E34BE">
                <w:rPr>
                  <w:rFonts w:ascii="標楷體" w:eastAsia="標楷體" w:hAnsi="標楷體" w:hint="eastAsia"/>
                </w:rPr>
                <w:delText>組長</w:delText>
              </w:r>
            </w:del>
          </w:p>
          <w:p w:rsidR="00CA0BCC" w:rsidRPr="00A14E52" w:rsidDel="005E34BE" w:rsidRDefault="00CA0BCC" w:rsidP="00CA0BCC">
            <w:pPr>
              <w:snapToGrid w:val="0"/>
              <w:spacing w:line="20" w:lineRule="atLeast"/>
              <w:rPr>
                <w:del w:id="735" w:author="蔣佳吟" w:date="2021-11-01T12:34:00Z"/>
                <w:rFonts w:ascii="標楷體" w:eastAsia="標楷體" w:hAnsi="標楷體"/>
              </w:rPr>
            </w:pPr>
            <w:del w:id="736" w:author="蔣佳吟" w:date="2021-11-01T12:34:00Z">
              <w:r w:rsidRPr="00A14E52" w:rsidDel="005E34BE">
                <w:rPr>
                  <w:rFonts w:ascii="標楷體" w:eastAsia="標楷體" w:hAnsi="標楷體" w:hint="eastAsia"/>
                </w:rPr>
                <w:delText>組長:吳文傑</w:delText>
              </w:r>
            </w:del>
          </w:p>
          <w:p w:rsidR="00CA0BCC" w:rsidDel="005E34BE" w:rsidRDefault="00CA0BCC" w:rsidP="008C67CD">
            <w:pPr>
              <w:snapToGrid w:val="0"/>
              <w:spacing w:line="20" w:lineRule="atLeast"/>
              <w:rPr>
                <w:del w:id="737" w:author="蔣佳吟" w:date="2021-11-01T12:35:00Z"/>
                <w:rFonts w:ascii="標楷體" w:eastAsia="標楷體" w:hAnsi="標楷體"/>
              </w:rPr>
            </w:pPr>
          </w:p>
          <w:p w:rsidR="00CA0BCC" w:rsidDel="005E34BE" w:rsidRDefault="00CA0BCC" w:rsidP="008C67CD">
            <w:pPr>
              <w:snapToGrid w:val="0"/>
              <w:spacing w:line="20" w:lineRule="atLeast"/>
              <w:rPr>
                <w:del w:id="738" w:author="蔣佳吟" w:date="2021-11-01T12:35:00Z"/>
                <w:rFonts w:ascii="標楷體" w:eastAsia="標楷體" w:hAnsi="標楷體"/>
              </w:rPr>
            </w:pPr>
          </w:p>
          <w:p w:rsidR="00CA0BCC" w:rsidRPr="005E34BE" w:rsidDel="005E34BE" w:rsidRDefault="00CA0BCC" w:rsidP="008C67CD">
            <w:pPr>
              <w:snapToGrid w:val="0"/>
              <w:spacing w:line="20" w:lineRule="atLeast"/>
              <w:rPr>
                <w:del w:id="739" w:author="蔣佳吟" w:date="2021-11-01T12:35:00Z"/>
                <w:rFonts w:ascii="標楷體" w:eastAsia="標楷體" w:hAnsi="標楷體"/>
                <w:rPrChange w:id="740" w:author="蔣佳吟" w:date="2021-11-01T12:35:00Z">
                  <w:rPr>
                    <w:del w:id="741" w:author="蔣佳吟" w:date="2021-11-01T12:35:00Z"/>
                    <w:rFonts w:ascii="標楷體" w:eastAsia="標楷體" w:hAnsi="標楷體"/>
                  </w:rPr>
                </w:rPrChange>
              </w:rPr>
            </w:pPr>
          </w:p>
          <w:p w:rsidR="00CA0BCC" w:rsidRPr="00A14E52" w:rsidRDefault="00CA0BCC" w:rsidP="00CA0BCC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注產組</w:t>
            </w:r>
            <w:r>
              <w:rPr>
                <w:rFonts w:ascii="標楷體" w:eastAsia="標楷體" w:hAnsi="標楷體" w:hint="eastAsia"/>
              </w:rPr>
              <w:t>組長</w:t>
            </w:r>
          </w:p>
          <w:p w:rsidR="00CA0BCC" w:rsidRPr="00A14E52" w:rsidRDefault="00CA0BCC" w:rsidP="00CA0BCC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組長:吳文傑</w:t>
            </w: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5E34BE" w:rsidRDefault="005E34BE" w:rsidP="00C40047">
            <w:pPr>
              <w:snapToGrid w:val="0"/>
              <w:spacing w:line="20" w:lineRule="atLeast"/>
              <w:rPr>
                <w:ins w:id="742" w:author="蔣佳吟" w:date="2021-11-01T12:35:00Z"/>
                <w:rFonts w:ascii="標楷體" w:eastAsia="標楷體" w:hAnsi="標楷體"/>
              </w:rPr>
            </w:pPr>
          </w:p>
          <w:p w:rsidR="005E34BE" w:rsidRDefault="005E34BE" w:rsidP="00C40047">
            <w:pPr>
              <w:snapToGrid w:val="0"/>
              <w:spacing w:line="20" w:lineRule="atLeast"/>
              <w:rPr>
                <w:ins w:id="743" w:author="蔣佳吟" w:date="2021-11-01T12:35:00Z"/>
                <w:rFonts w:ascii="標楷體" w:eastAsia="標楷體" w:hAnsi="標楷體"/>
              </w:rPr>
            </w:pPr>
          </w:p>
          <w:p w:rsidR="005E34BE" w:rsidRDefault="005E34BE" w:rsidP="00C40047">
            <w:pPr>
              <w:snapToGrid w:val="0"/>
              <w:spacing w:line="20" w:lineRule="atLeast"/>
              <w:rPr>
                <w:ins w:id="744" w:author="蔣佳吟" w:date="2021-11-01T12:35:00Z"/>
                <w:rFonts w:ascii="標楷體" w:eastAsia="標楷體" w:hAnsi="標楷體"/>
              </w:rPr>
            </w:pPr>
          </w:p>
          <w:p w:rsidR="00CA0BCC" w:rsidDel="005E34BE" w:rsidRDefault="005E34BE" w:rsidP="008C67CD">
            <w:pPr>
              <w:snapToGrid w:val="0"/>
              <w:spacing w:line="20" w:lineRule="atLeast"/>
              <w:rPr>
                <w:del w:id="745" w:author="蔣佳吟" w:date="2021-11-01T12:29:00Z"/>
                <w:rFonts w:ascii="標楷體" w:eastAsia="標楷體" w:hAnsi="標楷體" w:hint="eastAsia"/>
              </w:rPr>
            </w:pPr>
            <w:ins w:id="746" w:author="蔣佳吟" w:date="2021-11-01T12:30:00Z">
              <w:r>
                <w:rPr>
                  <w:rFonts w:ascii="標楷體" w:eastAsia="標楷體" w:hAnsi="標楷體" w:hint="eastAsia"/>
                </w:rPr>
                <w:t>注產組</w:t>
              </w:r>
            </w:ins>
          </w:p>
          <w:p w:rsidR="00CA0BCC" w:rsidDel="005E34BE" w:rsidRDefault="00CA0BCC" w:rsidP="008C67CD">
            <w:pPr>
              <w:snapToGrid w:val="0"/>
              <w:spacing w:line="20" w:lineRule="atLeast"/>
              <w:rPr>
                <w:del w:id="747" w:author="蔣佳吟" w:date="2021-11-01T12:29:00Z"/>
                <w:rFonts w:ascii="標楷體" w:eastAsia="標楷體" w:hAnsi="標楷體" w:hint="eastAsia"/>
              </w:rPr>
            </w:pPr>
          </w:p>
          <w:p w:rsidR="001D23D9" w:rsidDel="005E34BE" w:rsidRDefault="001D23D9" w:rsidP="008C67CD">
            <w:pPr>
              <w:snapToGrid w:val="0"/>
              <w:spacing w:line="20" w:lineRule="atLeast"/>
              <w:rPr>
                <w:del w:id="748" w:author="蔣佳吟" w:date="2021-11-01T12:29:00Z"/>
                <w:rFonts w:ascii="標楷體" w:eastAsia="標楷體" w:hAnsi="標楷體" w:hint="eastAsia"/>
              </w:rPr>
            </w:pPr>
          </w:p>
          <w:p w:rsidR="00C40047" w:rsidRPr="00A14E52" w:rsidRDefault="00C40047" w:rsidP="00C40047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注產組</w:t>
            </w:r>
          </w:p>
          <w:p w:rsidR="00C40047" w:rsidRPr="00820E40" w:rsidDel="00820E40" w:rsidRDefault="00C40047" w:rsidP="00C40047">
            <w:pPr>
              <w:snapToGrid w:val="0"/>
              <w:spacing w:line="20" w:lineRule="atLeast"/>
              <w:rPr>
                <w:del w:id="749" w:author="蔣佳吟" w:date="2021-11-01T12:46:00Z"/>
                <w:rFonts w:ascii="標楷體" w:eastAsia="標楷體" w:hAnsi="標楷體"/>
                <w:sz w:val="20"/>
                <w:rPrChange w:id="750" w:author="蔣佳吟" w:date="2021-11-01T12:46:00Z">
                  <w:rPr>
                    <w:del w:id="751" w:author="蔣佳吟" w:date="2021-11-01T12:46:00Z"/>
                    <w:rFonts w:ascii="標楷體" w:eastAsia="標楷體" w:hAnsi="標楷體"/>
                  </w:rPr>
                </w:rPrChange>
              </w:rPr>
            </w:pPr>
            <w:del w:id="752" w:author="蔣佳吟" w:date="2021-11-01T12:30:00Z">
              <w:r w:rsidRPr="00820E40" w:rsidDel="005E34BE">
                <w:rPr>
                  <w:rFonts w:ascii="標楷體" w:eastAsia="標楷體" w:hAnsi="標楷體" w:hint="eastAsia"/>
                  <w:sz w:val="20"/>
                  <w:rPrChange w:id="753" w:author="蔣佳吟" w:date="2021-11-01T12:46:00Z">
                    <w:rPr>
                      <w:rFonts w:ascii="標楷體" w:eastAsia="標楷體" w:hAnsi="標楷體" w:hint="eastAsia"/>
                    </w:rPr>
                  </w:rPrChange>
                </w:rPr>
                <w:delText>值班</w:delText>
              </w:r>
            </w:del>
            <w:r w:rsidRPr="00820E40">
              <w:rPr>
                <w:rFonts w:ascii="標楷體" w:eastAsia="標楷體" w:hAnsi="標楷體" w:hint="eastAsia"/>
                <w:sz w:val="20"/>
                <w:rPrChange w:id="754" w:author="蔣佳吟" w:date="2021-11-01T12:46:00Z">
                  <w:rPr>
                    <w:rFonts w:ascii="標楷體" w:eastAsia="標楷體" w:hAnsi="標楷體" w:hint="eastAsia"/>
                  </w:rPr>
                </w:rPrChange>
              </w:rPr>
              <w:t>工程師</w:t>
            </w:r>
            <w:del w:id="755" w:author="蔣佳吟" w:date="2021-11-01T12:30:00Z">
              <w:r w:rsidRPr="00820E40" w:rsidDel="005E34BE">
                <w:rPr>
                  <w:rFonts w:ascii="標楷體" w:eastAsia="標楷體" w:hAnsi="標楷體" w:hint="eastAsia"/>
                  <w:sz w:val="20"/>
                  <w:rPrChange w:id="756" w:author="蔣佳吟" w:date="2021-11-01T12:46:00Z">
                    <w:rPr>
                      <w:rFonts w:ascii="標楷體" w:eastAsia="標楷體" w:hAnsi="標楷體" w:hint="eastAsia"/>
                    </w:rPr>
                  </w:rPrChange>
                </w:rPr>
                <w:delText>工程師</w:delText>
              </w:r>
            </w:del>
            <w:r w:rsidRPr="00820E40">
              <w:rPr>
                <w:rFonts w:ascii="標楷體" w:eastAsia="標楷體" w:hAnsi="標楷體" w:hint="eastAsia"/>
                <w:sz w:val="20"/>
                <w:rPrChange w:id="757" w:author="蔣佳吟" w:date="2021-11-01T12:46:00Z">
                  <w:rPr>
                    <w:rFonts w:ascii="標楷體" w:eastAsia="標楷體" w:hAnsi="標楷體" w:hint="eastAsia"/>
                  </w:rPr>
                </w:rPrChange>
              </w:rPr>
              <w:t>:</w:t>
            </w:r>
            <w:ins w:id="758" w:author="蔣佳吟" w:date="2021-11-01T12:46:00Z">
              <w:r w:rsidR="00820E40" w:rsidRPr="00820E40">
                <w:rPr>
                  <w:rFonts w:ascii="標楷體" w:eastAsia="標楷體" w:hAnsi="標楷體" w:hint="eastAsia"/>
                  <w:sz w:val="20"/>
                  <w:rPrChange w:id="759" w:author="蔣佳吟" w:date="2021-11-01T12:46:00Z">
                    <w:rPr>
                      <w:rFonts w:ascii="標楷體" w:eastAsia="標楷體" w:hAnsi="標楷體" w:hint="eastAsia"/>
                    </w:rPr>
                  </w:rPrChange>
                </w:rPr>
                <w:t>黃建盛</w:t>
              </w:r>
            </w:ins>
            <w:del w:id="760" w:author="蔣佳吟" w:date="2021-11-01T12:46:00Z">
              <w:r w:rsidDel="00820E40">
                <w:rPr>
                  <w:rFonts w:ascii="標楷體" w:eastAsia="標楷體" w:hAnsi="標楷體" w:hint="eastAsia"/>
                </w:rPr>
                <w:delText>XXX</w:delText>
              </w:r>
            </w:del>
          </w:p>
          <w:p w:rsidR="00CA0BCC" w:rsidRDefault="00CA0BCC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40047" w:rsidRDefault="00C40047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5E34BE" w:rsidRDefault="005E34BE" w:rsidP="00C40047">
            <w:pPr>
              <w:snapToGrid w:val="0"/>
              <w:spacing w:line="20" w:lineRule="atLeast"/>
              <w:rPr>
                <w:ins w:id="761" w:author="蔣佳吟" w:date="2021-11-01T12:30:00Z"/>
                <w:rFonts w:ascii="標楷體" w:eastAsia="標楷體" w:hAnsi="標楷體"/>
              </w:rPr>
            </w:pPr>
          </w:p>
          <w:p w:rsidR="00820E40" w:rsidRDefault="00820E40" w:rsidP="00C40047">
            <w:pPr>
              <w:snapToGrid w:val="0"/>
              <w:spacing w:line="20" w:lineRule="atLeast"/>
              <w:rPr>
                <w:ins w:id="762" w:author="蔣佳吟" w:date="2021-11-01T15:44:00Z"/>
                <w:rFonts w:ascii="標楷體" w:eastAsia="標楷體" w:hAnsi="標楷體"/>
              </w:rPr>
            </w:pPr>
          </w:p>
          <w:p w:rsidR="004007D2" w:rsidRDefault="004007D2" w:rsidP="00C40047">
            <w:pPr>
              <w:snapToGrid w:val="0"/>
              <w:spacing w:line="20" w:lineRule="atLeast"/>
              <w:rPr>
                <w:ins w:id="763" w:author="蔣佳吟" w:date="2021-11-01T12:46:00Z"/>
                <w:rFonts w:ascii="標楷體" w:eastAsia="標楷體" w:hAnsi="標楷體" w:hint="eastAsia"/>
              </w:rPr>
            </w:pPr>
          </w:p>
          <w:p w:rsidR="00C40047" w:rsidRPr="00A14E52" w:rsidRDefault="00C40047" w:rsidP="00C40047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lastRenderedPageBreak/>
              <w:t>注產組</w:t>
            </w:r>
          </w:p>
          <w:p w:rsidR="00C40047" w:rsidRPr="00A14E52" w:rsidRDefault="00C40047" w:rsidP="00C40047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值班人員</w:t>
            </w:r>
          </w:p>
          <w:p w:rsidR="00C40047" w:rsidRPr="00A14E52" w:rsidRDefault="00C40047" w:rsidP="00C40047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人員</w:t>
            </w:r>
            <w:r w:rsidRPr="00A14E52">
              <w:rPr>
                <w:rFonts w:ascii="標楷體" w:eastAsia="標楷體" w:hAnsi="標楷體" w:hint="eastAsia"/>
              </w:rPr>
              <w:t>:</w:t>
            </w:r>
            <w:ins w:id="764" w:author="蔣佳吟" w:date="2021-11-01T13:30:00Z">
              <w:r w:rsidR="005F4A2E">
                <w:rPr>
                  <w:rFonts w:ascii="標楷體" w:eastAsia="標楷體" w:hAnsi="標楷體" w:hint="eastAsia"/>
                  <w:snapToGrid w:val="0"/>
                  <w:szCs w:val="24"/>
                </w:rPr>
                <w:t>邱昭傑</w:t>
              </w:r>
            </w:ins>
            <w:del w:id="765" w:author="蔣佳吟" w:date="2021-11-01T13:30:00Z">
              <w:r w:rsidDel="005F4A2E">
                <w:rPr>
                  <w:rFonts w:ascii="標楷體" w:eastAsia="標楷體" w:hAnsi="標楷體" w:hint="eastAsia"/>
                </w:rPr>
                <w:delText>XXX</w:delText>
              </w:r>
            </w:del>
          </w:p>
          <w:p w:rsidR="00C40047" w:rsidRDefault="00C40047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1D23D9" w:rsidRPr="00AD0ED4" w:rsidRDefault="001D23D9" w:rsidP="001D23D9">
            <w:pPr>
              <w:snapToGrid w:val="0"/>
              <w:spacing w:line="20" w:lineRule="atLeast"/>
              <w:rPr>
                <w:rFonts w:ascii="標楷體" w:eastAsia="標楷體" w:hAnsi="標楷體"/>
                <w:snapToGrid w:val="0"/>
                <w:sz w:val="21"/>
                <w:szCs w:val="22"/>
              </w:rPr>
            </w:pPr>
            <w:r w:rsidRPr="00AD0ED4">
              <w:rPr>
                <w:rFonts w:ascii="標楷體" w:eastAsia="標楷體" w:hAnsi="標楷體" w:hint="eastAsia"/>
                <w:sz w:val="21"/>
                <w:szCs w:val="22"/>
              </w:rPr>
              <w:t>資安專責人員</w:t>
            </w:r>
            <w:r>
              <w:rPr>
                <w:rFonts w:ascii="標楷體" w:eastAsia="標楷體" w:hAnsi="標楷體" w:hint="eastAsia"/>
                <w:sz w:val="21"/>
                <w:szCs w:val="22"/>
              </w:rPr>
              <w:t>工程師:</w:t>
            </w:r>
            <w:r w:rsidRPr="00AD0ED4">
              <w:rPr>
                <w:rFonts w:ascii="標楷體" w:eastAsia="標楷體" w:hAnsi="標楷體" w:hint="eastAsia"/>
                <w:snapToGrid w:val="0"/>
                <w:sz w:val="21"/>
                <w:szCs w:val="22"/>
              </w:rPr>
              <w:t>莊珮歆</w:t>
            </w:r>
          </w:p>
          <w:p w:rsidR="001D23D9" w:rsidRPr="001D23D9" w:rsidRDefault="001D23D9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820E40" w:rsidRDefault="00820E40" w:rsidP="00C40047">
            <w:pPr>
              <w:snapToGrid w:val="0"/>
              <w:spacing w:line="20" w:lineRule="atLeast"/>
              <w:rPr>
                <w:ins w:id="766" w:author="蔣佳吟" w:date="2021-11-01T12:46:00Z"/>
                <w:rFonts w:ascii="標楷體" w:eastAsia="標楷體" w:hAnsi="標楷體"/>
              </w:rPr>
            </w:pPr>
          </w:p>
          <w:p w:rsidR="00C40047" w:rsidRPr="00A14E52" w:rsidRDefault="00C40047" w:rsidP="00C40047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  <w:r w:rsidRPr="00A14E52">
              <w:rPr>
                <w:rFonts w:ascii="標楷體" w:eastAsia="標楷體" w:hAnsi="標楷體" w:hint="eastAsia"/>
              </w:rPr>
              <w:t>注產組</w:t>
            </w:r>
          </w:p>
          <w:p w:rsidR="00C40047" w:rsidRPr="00820E40" w:rsidRDefault="00C40047" w:rsidP="00C40047">
            <w:pPr>
              <w:snapToGrid w:val="0"/>
              <w:spacing w:line="20" w:lineRule="atLeast"/>
              <w:rPr>
                <w:rFonts w:ascii="標楷體" w:eastAsia="標楷體" w:hAnsi="標楷體"/>
                <w:sz w:val="20"/>
                <w:rPrChange w:id="767" w:author="蔣佳吟" w:date="2021-11-01T12:46:00Z">
                  <w:rPr>
                    <w:rFonts w:ascii="標楷體" w:eastAsia="標楷體" w:hAnsi="標楷體"/>
                  </w:rPr>
                </w:rPrChange>
              </w:rPr>
            </w:pPr>
            <w:del w:id="768" w:author="蔣佳吟" w:date="2021-11-01T12:46:00Z">
              <w:r w:rsidRPr="00820E40" w:rsidDel="00820E40">
                <w:rPr>
                  <w:rFonts w:ascii="標楷體" w:eastAsia="標楷體" w:hAnsi="標楷體" w:hint="eastAsia"/>
                  <w:sz w:val="20"/>
                  <w:rPrChange w:id="769" w:author="蔣佳吟" w:date="2021-11-01T12:46:00Z">
                    <w:rPr>
                      <w:rFonts w:ascii="標楷體" w:eastAsia="標楷體" w:hAnsi="標楷體" w:hint="eastAsia"/>
                    </w:rPr>
                  </w:rPrChange>
                </w:rPr>
                <w:delText>值班</w:delText>
              </w:r>
            </w:del>
            <w:r w:rsidRPr="00820E40">
              <w:rPr>
                <w:rFonts w:ascii="標楷體" w:eastAsia="標楷體" w:hAnsi="標楷體" w:hint="eastAsia"/>
                <w:sz w:val="20"/>
                <w:rPrChange w:id="770" w:author="蔣佳吟" w:date="2021-11-01T12:46:00Z">
                  <w:rPr>
                    <w:rFonts w:ascii="標楷體" w:eastAsia="標楷體" w:hAnsi="標楷體" w:hint="eastAsia"/>
                  </w:rPr>
                </w:rPrChange>
              </w:rPr>
              <w:t>工程師</w:t>
            </w:r>
            <w:ins w:id="771" w:author="蔣佳吟" w:date="2021-11-01T12:46:00Z">
              <w:r w:rsidR="00820E40" w:rsidRPr="00820E40">
                <w:rPr>
                  <w:rFonts w:ascii="標楷體" w:eastAsia="標楷體" w:hAnsi="標楷體" w:hint="eastAsia"/>
                  <w:sz w:val="20"/>
                  <w:rPrChange w:id="772" w:author="蔣佳吟" w:date="2021-11-01T12:46:00Z">
                    <w:rPr>
                      <w:rFonts w:ascii="標楷體" w:eastAsia="標楷體" w:hAnsi="標楷體" w:hint="eastAsia"/>
                    </w:rPr>
                  </w:rPrChange>
                </w:rPr>
                <w:t>:黃建盛</w:t>
              </w:r>
            </w:ins>
            <w:del w:id="773" w:author="蔣佳吟" w:date="2021-11-01T12:46:00Z">
              <w:r w:rsidRPr="00820E40" w:rsidDel="00820E40">
                <w:rPr>
                  <w:rFonts w:ascii="標楷體" w:eastAsia="標楷體" w:hAnsi="標楷體" w:hint="eastAsia"/>
                  <w:sz w:val="20"/>
                  <w:rPrChange w:id="774" w:author="蔣佳吟" w:date="2021-11-01T12:46:00Z">
                    <w:rPr>
                      <w:rFonts w:ascii="標楷體" w:eastAsia="標楷體" w:hAnsi="標楷體" w:hint="eastAsia"/>
                    </w:rPr>
                  </w:rPrChange>
                </w:rPr>
                <w:delText>工程師:XXX</w:delText>
              </w:r>
            </w:del>
          </w:p>
          <w:p w:rsidR="00C40047" w:rsidRDefault="00C40047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40047" w:rsidRDefault="00C40047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1D23D9" w:rsidRPr="00AD0ED4" w:rsidRDefault="001D23D9" w:rsidP="001D23D9">
            <w:pPr>
              <w:snapToGrid w:val="0"/>
              <w:spacing w:line="20" w:lineRule="atLeast"/>
              <w:rPr>
                <w:rFonts w:ascii="標楷體" w:eastAsia="標楷體" w:hAnsi="標楷體"/>
                <w:snapToGrid w:val="0"/>
                <w:sz w:val="21"/>
                <w:szCs w:val="22"/>
              </w:rPr>
            </w:pPr>
            <w:r w:rsidRPr="00AD0ED4">
              <w:rPr>
                <w:rFonts w:ascii="標楷體" w:eastAsia="標楷體" w:hAnsi="標楷體" w:hint="eastAsia"/>
                <w:sz w:val="21"/>
                <w:szCs w:val="22"/>
              </w:rPr>
              <w:t>資安專責人員</w:t>
            </w:r>
            <w:r>
              <w:rPr>
                <w:rFonts w:ascii="標楷體" w:eastAsia="標楷體" w:hAnsi="標楷體" w:hint="eastAsia"/>
                <w:sz w:val="21"/>
                <w:szCs w:val="22"/>
              </w:rPr>
              <w:t>工程師:</w:t>
            </w:r>
            <w:r w:rsidRPr="00AD0ED4">
              <w:rPr>
                <w:rFonts w:ascii="標楷體" w:eastAsia="標楷體" w:hAnsi="標楷體" w:hint="eastAsia"/>
                <w:snapToGrid w:val="0"/>
                <w:sz w:val="21"/>
                <w:szCs w:val="22"/>
              </w:rPr>
              <w:t>莊珮歆</w:t>
            </w:r>
          </w:p>
          <w:p w:rsidR="00C40047" w:rsidRPr="00C40047" w:rsidRDefault="00C40047" w:rsidP="008C67CD">
            <w:pPr>
              <w:snapToGrid w:val="0"/>
              <w:spacing w:line="20" w:lineRule="atLeast"/>
              <w:rPr>
                <w:rFonts w:ascii="標楷體" w:eastAsia="標楷體" w:hAnsi="標楷體"/>
              </w:rPr>
            </w:pPr>
          </w:p>
          <w:p w:rsidR="00C40047" w:rsidRPr="00C40047" w:rsidDel="005F4A2E" w:rsidRDefault="00C40047" w:rsidP="008C67CD">
            <w:pPr>
              <w:snapToGrid w:val="0"/>
              <w:spacing w:line="20" w:lineRule="atLeast"/>
              <w:rPr>
                <w:del w:id="775" w:author="蔣佳吟" w:date="2021-11-01T13:31:00Z"/>
                <w:rFonts w:ascii="標楷體" w:eastAsia="標楷體" w:hAnsi="標楷體"/>
              </w:rPr>
            </w:pPr>
          </w:p>
          <w:p w:rsidR="00C40047" w:rsidRPr="00C40047" w:rsidRDefault="00C40047" w:rsidP="008C67CD">
            <w:pPr>
              <w:snapToGrid w:val="0"/>
              <w:spacing w:line="20" w:lineRule="atLeast"/>
              <w:rPr>
                <w:rFonts w:ascii="標楷體" w:eastAsia="標楷體" w:hAnsi="標楷體" w:hint="eastAsia"/>
              </w:rPr>
            </w:pPr>
          </w:p>
        </w:tc>
      </w:tr>
      <w:tr w:rsidR="00B56616" w:rsidTr="009A7538">
        <w:trPr>
          <w:cantSplit/>
          <w:trHeight w:val="326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:rsidR="00B56616" w:rsidRDefault="00B56616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lastRenderedPageBreak/>
              <w:t>C.演習結束</w:t>
            </w:r>
          </w:p>
          <w:p w:rsidR="00B56616" w:rsidRDefault="00B56616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  <w:r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6"/>
              </w:rPr>
              <w:t>（1</w:t>
            </w:r>
            <w:r w:rsidR="00833D25"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6"/>
              </w:rPr>
              <w:t>1</w:t>
            </w:r>
            <w:r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6"/>
              </w:rPr>
              <w:t>：30～</w:t>
            </w:r>
            <w:r w:rsidR="0012055C"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6"/>
              </w:rPr>
              <w:t>1</w:t>
            </w:r>
            <w:r w:rsidR="00833D25"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6"/>
              </w:rPr>
              <w:t>1</w:t>
            </w:r>
            <w:r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6"/>
              </w:rPr>
              <w:t>：</w:t>
            </w:r>
            <w:r w:rsidR="00833D25"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6"/>
              </w:rPr>
              <w:t>4</w:t>
            </w:r>
            <w:r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6"/>
              </w:rPr>
              <w:t>0</w:t>
            </w:r>
            <w:r w:rsidRPr="00F16998">
              <w:rPr>
                <w:rFonts w:ascii="標楷體" w:eastAsia="標楷體" w:hAnsi="標楷體" w:hint="eastAsia"/>
                <w:snapToGrid w:val="0"/>
                <w:spacing w:val="8"/>
                <w:w w:val="92"/>
                <w:fitText w:val="2005" w:id="1247442186"/>
              </w:rPr>
              <w:t>）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B56616" w:rsidRDefault="00B56616" w:rsidP="00FC2D9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向處長、副處長報告演習結束。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B56616" w:rsidRDefault="00B56616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B56616" w:rsidTr="009A7538">
        <w:trPr>
          <w:cantSplit/>
          <w:trHeight w:val="190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56616" w:rsidRDefault="00B56616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D.檢討</w:t>
            </w:r>
          </w:p>
          <w:p w:rsidR="00B56616" w:rsidRDefault="00B56616" w:rsidP="0012055C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  <w:r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7"/>
              </w:rPr>
              <w:t>（1</w:t>
            </w:r>
            <w:r w:rsidR="00833D25"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7"/>
              </w:rPr>
              <w:t>1</w:t>
            </w:r>
            <w:r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7"/>
              </w:rPr>
              <w:t>：</w:t>
            </w:r>
            <w:r w:rsidR="00833D25"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7"/>
              </w:rPr>
              <w:t>4</w:t>
            </w:r>
            <w:r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7"/>
              </w:rPr>
              <w:t>0～</w:t>
            </w:r>
            <w:r w:rsidR="0012055C" w:rsidRPr="00F16998">
              <w:rPr>
                <w:rFonts w:ascii="標楷體" w:eastAsia="標楷體" w:hAnsi="標楷體"/>
                <w:snapToGrid w:val="0"/>
                <w:w w:val="92"/>
                <w:fitText w:val="2005" w:id="1247442187"/>
              </w:rPr>
              <w:t>1</w:t>
            </w:r>
            <w:r w:rsidR="00833D25" w:rsidRPr="00F16998">
              <w:rPr>
                <w:rFonts w:ascii="標楷體" w:eastAsia="標楷體" w:hAnsi="標楷體"/>
                <w:snapToGrid w:val="0"/>
                <w:w w:val="92"/>
                <w:fitText w:val="2005" w:id="1247442187"/>
              </w:rPr>
              <w:t>2</w:t>
            </w:r>
            <w:r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7"/>
              </w:rPr>
              <w:t>：</w:t>
            </w:r>
            <w:r w:rsidR="0012055C"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7"/>
              </w:rPr>
              <w:t>0</w:t>
            </w:r>
            <w:r w:rsidRPr="00F16998">
              <w:rPr>
                <w:rFonts w:ascii="標楷體" w:eastAsia="標楷體" w:hAnsi="標楷體" w:hint="eastAsia"/>
                <w:snapToGrid w:val="0"/>
                <w:w w:val="92"/>
                <w:fitText w:val="2005" w:id="1247442187"/>
              </w:rPr>
              <w:t>0</w:t>
            </w:r>
            <w:r w:rsidRPr="00F16998">
              <w:rPr>
                <w:rFonts w:ascii="標楷體" w:eastAsia="標楷體" w:hAnsi="標楷體" w:hint="eastAsia"/>
                <w:snapToGrid w:val="0"/>
                <w:spacing w:val="8"/>
                <w:w w:val="92"/>
                <w:fitText w:val="2005" w:id="1247442187"/>
              </w:rPr>
              <w:t>）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6616" w:rsidRDefault="00790724" w:rsidP="00FC2D9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人員</w:t>
            </w:r>
            <w:r w:rsidR="00B56616">
              <w:rPr>
                <w:rFonts w:ascii="標楷體" w:eastAsia="標楷體" w:hAnsi="標楷體" w:hint="eastAsia"/>
              </w:rPr>
              <w:t>至二樓會議室召開檢討會議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6616" w:rsidRDefault="00B56616" w:rsidP="00790724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</w:rPr>
            </w:pPr>
            <w:r w:rsidRPr="00A20499">
              <w:rPr>
                <w:rFonts w:ascii="標楷體" w:eastAsia="標楷體" w:hAnsi="標楷體" w:hint="eastAsia"/>
                <w:sz w:val="22"/>
              </w:rPr>
              <w:t>全體</w:t>
            </w:r>
            <w:r w:rsidR="00790724" w:rsidRPr="00A20499">
              <w:rPr>
                <w:rFonts w:ascii="標楷體" w:eastAsia="標楷體" w:hAnsi="標楷體" w:hint="eastAsia"/>
                <w:sz w:val="22"/>
              </w:rPr>
              <w:t>演練人員</w:t>
            </w:r>
          </w:p>
        </w:tc>
      </w:tr>
      <w:tr w:rsidR="00B56616" w:rsidTr="009A7538">
        <w:trPr>
          <w:cantSplit/>
          <w:trHeight w:val="1426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56616" w:rsidRDefault="00B56616" w:rsidP="008C67CD">
            <w:pPr>
              <w:snapToGrid w:val="0"/>
              <w:spacing w:line="20" w:lineRule="atLeast"/>
              <w:jc w:val="both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E.聯絡電話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56616" w:rsidRDefault="00B56616" w:rsidP="008C67CD">
            <w:pPr>
              <w:snapToGrid w:val="0"/>
              <w:spacing w:line="240" w:lineRule="auto"/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※苗栗供氣中心：(037)233391、226682-3702、光纖8-8400</w:t>
            </w:r>
          </w:p>
          <w:p w:rsidR="00B56616" w:rsidRDefault="00831F35" w:rsidP="008C67CD">
            <w:pPr>
              <w:snapToGrid w:val="0"/>
              <w:spacing w:line="240" w:lineRule="auto"/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※天然氣</w:t>
            </w:r>
            <w:r w:rsidR="00B56616">
              <w:rPr>
                <w:rFonts w:ascii="標楷體" w:eastAsia="標楷體" w:hAnsi="標楷體" w:hint="eastAsia"/>
              </w:rPr>
              <w:t>監控</w:t>
            </w:r>
            <w:r>
              <w:rPr>
                <w:rFonts w:ascii="標楷體" w:eastAsia="標楷體" w:hAnsi="標楷體" w:hint="eastAsia"/>
              </w:rPr>
              <w:t>調度</w:t>
            </w:r>
            <w:r w:rsidR="00B56616">
              <w:rPr>
                <w:rFonts w:ascii="標楷體" w:eastAsia="標楷體" w:hAnsi="標楷體" w:hint="eastAsia"/>
              </w:rPr>
              <w:t>中心：</w:t>
            </w:r>
            <w:r w:rsidR="00137268">
              <w:rPr>
                <w:rFonts w:ascii="標楷體" w:eastAsia="標楷體" w:hAnsi="標楷體" w:hint="eastAsia"/>
              </w:rPr>
              <w:t>(02)2758</w:t>
            </w:r>
            <w:r w:rsidR="00137268" w:rsidRPr="00137268">
              <w:rPr>
                <w:rFonts w:ascii="標楷體" w:eastAsia="標楷體" w:hAnsi="標楷體" w:hint="eastAsia"/>
              </w:rPr>
              <w:t>8118</w:t>
            </w:r>
            <w:r w:rsidR="00B56616">
              <w:rPr>
                <w:rFonts w:ascii="標楷體" w:eastAsia="標楷體" w:hAnsi="標楷體" w:hint="eastAsia"/>
              </w:rPr>
              <w:t>、光纖8-800</w:t>
            </w:r>
            <w:r w:rsidR="00DE542F">
              <w:rPr>
                <w:rFonts w:ascii="標楷體" w:eastAsia="標楷體" w:hAnsi="標楷體" w:hint="eastAsia"/>
              </w:rPr>
              <w:t>0</w:t>
            </w:r>
          </w:p>
          <w:p w:rsidR="00B56616" w:rsidRDefault="00B56616" w:rsidP="008C67CD">
            <w:pPr>
              <w:snapToGrid w:val="0"/>
              <w:spacing w:line="20" w:lineRule="atLeast"/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※通霄轉輸中心：(037)762831-9、光纖8-8408</w:t>
            </w:r>
          </w:p>
          <w:p w:rsidR="00CD4CF9" w:rsidDel="005F4A2E" w:rsidRDefault="00CD4CF9" w:rsidP="00CD4CF9">
            <w:pPr>
              <w:snapToGrid w:val="0"/>
              <w:spacing w:line="20" w:lineRule="atLeast"/>
              <w:ind w:firstLineChars="50" w:firstLine="120"/>
              <w:rPr>
                <w:del w:id="776" w:author="蔣佳吟" w:date="2021-11-01T13:31:00Z"/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※資訊室</w:t>
            </w:r>
            <w:r>
              <w:rPr>
                <w:rFonts w:ascii="標楷體" w:eastAsia="標楷體" w:hAnsi="標楷體"/>
              </w:rPr>
              <w:t>(037)</w:t>
            </w:r>
            <w:r w:rsidRPr="00CD4CF9">
              <w:rPr>
                <w:rFonts w:ascii="標楷體" w:eastAsia="標楷體" w:hAnsi="標楷體"/>
              </w:rPr>
              <w:t>262100</w:t>
            </w:r>
            <w:r>
              <w:rPr>
                <w:rFonts w:ascii="標楷體" w:eastAsia="標楷體" w:hAnsi="標楷體"/>
              </w:rPr>
              <w:t>-9</w:t>
            </w:r>
            <w:r>
              <w:rPr>
                <w:rFonts w:ascii="標楷體" w:eastAsia="標楷體" w:hAnsi="標楷體" w:hint="eastAsia"/>
              </w:rPr>
              <w:t>、光纖8-8450</w:t>
            </w:r>
          </w:p>
          <w:p w:rsidR="00CD4CF9" w:rsidRDefault="00CD4CF9" w:rsidP="005F4A2E">
            <w:pPr>
              <w:snapToGrid w:val="0"/>
              <w:spacing w:line="20" w:lineRule="atLeast"/>
              <w:ind w:firstLineChars="50" w:firstLine="120"/>
              <w:rPr>
                <w:rFonts w:ascii="標楷體" w:eastAsia="標楷體" w:hAnsi="標楷體" w:hint="eastAsia"/>
              </w:rPr>
              <w:pPrChange w:id="777" w:author="蔣佳吟" w:date="2021-11-01T13:31:00Z">
                <w:pPr>
                  <w:framePr w:hSpace="180" w:wrap="around" w:vAnchor="text" w:hAnchor="text" w:y="1"/>
                  <w:snapToGrid w:val="0"/>
                  <w:spacing w:line="20" w:lineRule="atLeast"/>
                  <w:ind w:firstLineChars="50" w:firstLine="120"/>
                  <w:suppressOverlap/>
                </w:pPr>
              </w:pPrChange>
            </w:pPr>
          </w:p>
        </w:tc>
        <w:tc>
          <w:tcPr>
            <w:tcW w:w="14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6616" w:rsidRDefault="00B56616" w:rsidP="008C67CD">
            <w:pPr>
              <w:snapToGrid w:val="0"/>
              <w:spacing w:line="20" w:lineRule="atLeast"/>
              <w:ind w:firstLineChars="100" w:firstLine="240"/>
              <w:rPr>
                <w:rFonts w:ascii="標楷體" w:eastAsia="標楷體" w:hAnsi="標楷體"/>
              </w:rPr>
            </w:pPr>
          </w:p>
        </w:tc>
      </w:tr>
    </w:tbl>
    <w:p w:rsidR="00B56616" w:rsidRDefault="00B56616" w:rsidP="00B5661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六、動用設備：</w:t>
      </w:r>
      <w:r w:rsidR="00511649">
        <w:rPr>
          <w:rFonts w:ascii="標楷體" w:eastAsia="標楷體" w:hAnsi="標楷體" w:hint="eastAsia"/>
        </w:rPr>
        <w:t>三用電表、新品</w:t>
      </w:r>
      <w:r w:rsidR="00790724">
        <w:rPr>
          <w:rFonts w:ascii="標楷體" w:eastAsia="標楷體" w:hAnsi="標楷體" w:hint="eastAsia"/>
        </w:rPr>
        <w:t>網路交換器</w:t>
      </w:r>
      <w:r w:rsidR="00511649">
        <w:rPr>
          <w:rFonts w:ascii="標楷體" w:eastAsia="標楷體" w:hAnsi="標楷體" w:hint="eastAsia"/>
        </w:rPr>
        <w:t>、</w:t>
      </w:r>
      <w:r w:rsidR="00790724">
        <w:rPr>
          <w:rFonts w:ascii="標楷體" w:eastAsia="標楷體" w:hAnsi="標楷體" w:hint="eastAsia"/>
        </w:rPr>
        <w:t>D</w:t>
      </w:r>
      <w:r w:rsidR="00790724">
        <w:rPr>
          <w:rFonts w:ascii="標楷體" w:eastAsia="標楷體" w:hAnsi="標楷體"/>
        </w:rPr>
        <w:t>CS</w:t>
      </w:r>
      <w:r w:rsidR="00790724" w:rsidRPr="00790724">
        <w:rPr>
          <w:rFonts w:ascii="標楷體" w:eastAsia="標楷體" w:hAnsi="標楷體" w:hint="eastAsia"/>
        </w:rPr>
        <w:t>通訊單埠列裝置設備</w:t>
      </w:r>
      <w:r w:rsidR="00790724">
        <w:rPr>
          <w:rFonts w:ascii="標楷體" w:eastAsia="標楷體" w:hAnsi="標楷體" w:hint="eastAsia"/>
        </w:rPr>
        <w:t>、</w:t>
      </w:r>
      <w:r w:rsidR="00511649">
        <w:rPr>
          <w:rFonts w:ascii="標楷體" w:eastAsia="標楷體" w:hAnsi="標楷體" w:hint="eastAsia"/>
        </w:rPr>
        <w:t>搶修設備及工具</w:t>
      </w:r>
      <w:r>
        <w:rPr>
          <w:rFonts w:ascii="標楷體" w:eastAsia="標楷體" w:hAnsi="標楷體" w:hint="eastAsia"/>
        </w:rPr>
        <w:t>。</w:t>
      </w:r>
    </w:p>
    <w:p w:rsidR="00B56616" w:rsidRDefault="00B56616" w:rsidP="00B56616">
      <w:pPr>
        <w:ind w:left="1680" w:hangingChars="700" w:hanging="16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七、參加人員：</w:t>
      </w:r>
      <w:del w:id="778" w:author="莊珮歆" w:date="2021-10-29T14:00:00Z">
        <w:r w:rsidR="00FA1BF3" w:rsidDel="003530B7">
          <w:rPr>
            <w:rFonts w:ascii="標楷體" w:eastAsia="標楷體" w:hAnsi="標楷體" w:hint="eastAsia"/>
          </w:rPr>
          <w:delText>資訊室</w:delText>
        </w:r>
      </w:del>
      <w:del w:id="779" w:author="莊珮歆" w:date="2021-10-29T14:19:00Z">
        <w:r w:rsidR="00FA1BF3" w:rsidDel="00243E1C">
          <w:rPr>
            <w:rFonts w:ascii="標楷體" w:eastAsia="標楷體" w:hAnsi="標楷體" w:hint="eastAsia"/>
          </w:rPr>
          <w:delText>、</w:delText>
        </w:r>
      </w:del>
      <w:r w:rsidR="00511649">
        <w:rPr>
          <w:rFonts w:ascii="標楷體" w:eastAsia="標楷體" w:hAnsi="標楷體" w:hint="eastAsia"/>
        </w:rPr>
        <w:t>注產組、行政組、修護組</w:t>
      </w:r>
      <w:r>
        <w:rPr>
          <w:rFonts w:ascii="標楷體" w:eastAsia="標楷體" w:hAnsi="標楷體" w:hint="eastAsia"/>
        </w:rPr>
        <w:t>、保全人員</w:t>
      </w:r>
      <w:ins w:id="780" w:author="莊珮歆" w:date="2021-10-29T14:00:00Z">
        <w:r w:rsidR="003530B7">
          <w:rPr>
            <w:rFonts w:ascii="標楷體" w:eastAsia="標楷體" w:hAnsi="標楷體" w:hint="eastAsia"/>
          </w:rPr>
          <w:t>、資訊室</w:t>
        </w:r>
      </w:ins>
      <w:r>
        <w:rPr>
          <w:rFonts w:ascii="標楷體" w:eastAsia="標楷體" w:hAnsi="標楷體" w:hint="eastAsia"/>
        </w:rPr>
        <w:t>。</w:t>
      </w:r>
    </w:p>
    <w:p w:rsidR="00900E65" w:rsidRPr="00C3185B" w:rsidRDefault="00B56616" w:rsidP="006B3F3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製表：                </w:t>
      </w:r>
      <w:r w:rsidR="008D7F22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>覆核：                      核准：</w:t>
      </w:r>
      <w:r w:rsidR="006B3F33">
        <w:rPr>
          <w:rFonts w:ascii="標楷體" w:eastAsia="標楷體" w:hAnsi="標楷體" w:hint="eastAsia"/>
          <w:sz w:val="28"/>
          <w:szCs w:val="28"/>
        </w:rPr>
        <w:t xml:space="preserve">        </w:t>
      </w:r>
    </w:p>
    <w:sectPr w:rsidR="00900E65" w:rsidRPr="00C3185B" w:rsidSect="00B13DA7">
      <w:pgSz w:w="11906" w:h="16838" w:code="9"/>
      <w:pgMar w:top="1134" w:right="567" w:bottom="1134" w:left="851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B25" w:rsidRDefault="00387B25" w:rsidP="00AB6E85">
      <w:pPr>
        <w:spacing w:line="240" w:lineRule="auto"/>
      </w:pPr>
      <w:r>
        <w:separator/>
      </w:r>
    </w:p>
  </w:endnote>
  <w:endnote w:type="continuationSeparator" w:id="0">
    <w:p w:rsidR="00387B25" w:rsidRDefault="00387B25" w:rsidP="00AB6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B25" w:rsidRDefault="00387B25" w:rsidP="00AB6E85">
      <w:pPr>
        <w:spacing w:line="240" w:lineRule="auto"/>
      </w:pPr>
      <w:r>
        <w:separator/>
      </w:r>
    </w:p>
  </w:footnote>
  <w:footnote w:type="continuationSeparator" w:id="0">
    <w:p w:rsidR="00387B25" w:rsidRDefault="00387B25" w:rsidP="00AB6E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561"/>
    <w:multiLevelType w:val="hybridMultilevel"/>
    <w:tmpl w:val="827AF302"/>
    <w:lvl w:ilvl="0" w:tplc="BB60EDBA">
      <w:start w:val="1"/>
      <w:numFmt w:val="decimal"/>
      <w:lvlText w:val="%1."/>
      <w:lvlJc w:val="left"/>
      <w:pPr>
        <w:tabs>
          <w:tab w:val="num" w:pos="385"/>
        </w:tabs>
        <w:ind w:left="3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9"/>
        </w:tabs>
        <w:ind w:left="126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9"/>
        </w:tabs>
        <w:ind w:left="174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9"/>
        </w:tabs>
        <w:ind w:left="222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9"/>
        </w:tabs>
        <w:ind w:left="270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9"/>
        </w:tabs>
        <w:ind w:left="318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9"/>
        </w:tabs>
        <w:ind w:left="366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9"/>
        </w:tabs>
        <w:ind w:left="414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9"/>
        </w:tabs>
        <w:ind w:left="4629" w:hanging="480"/>
      </w:pPr>
    </w:lvl>
  </w:abstractNum>
  <w:abstractNum w:abstractNumId="1" w15:restartNumberingAfterBreak="0">
    <w:nsid w:val="07044EB1"/>
    <w:multiLevelType w:val="hybridMultilevel"/>
    <w:tmpl w:val="4C0A926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0E1929"/>
    <w:multiLevelType w:val="singleLevel"/>
    <w:tmpl w:val="0240BD1E"/>
    <w:lvl w:ilvl="0">
      <w:start w:val="1"/>
      <w:numFmt w:val="taiwaneseCountingThousand"/>
      <w:lvlText w:val="%1、"/>
      <w:legacy w:legacy="1" w:legacySpace="0" w:legacyIndent="480"/>
      <w:lvlJc w:val="left"/>
      <w:pPr>
        <w:ind w:left="480" w:hanging="480"/>
      </w:pPr>
      <w:rPr>
        <w:rFonts w:ascii="新細明體" w:eastAsia="新細明體" w:hint="eastAsia"/>
        <w:b w:val="0"/>
        <w:i w:val="0"/>
        <w:sz w:val="24"/>
        <w:u w:val="none"/>
      </w:rPr>
    </w:lvl>
  </w:abstractNum>
  <w:abstractNum w:abstractNumId="3" w15:restartNumberingAfterBreak="0">
    <w:nsid w:val="10862AD7"/>
    <w:multiLevelType w:val="hybridMultilevel"/>
    <w:tmpl w:val="6A34B05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76072DC"/>
    <w:multiLevelType w:val="hybridMultilevel"/>
    <w:tmpl w:val="1292BE18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DF85A00"/>
    <w:multiLevelType w:val="hybridMultilevel"/>
    <w:tmpl w:val="8654A646"/>
    <w:lvl w:ilvl="0" w:tplc="92C61964">
      <w:start w:val="6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6" w15:restartNumberingAfterBreak="0">
    <w:nsid w:val="227D579F"/>
    <w:multiLevelType w:val="hybridMultilevel"/>
    <w:tmpl w:val="5CB2A4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A9D79D9"/>
    <w:multiLevelType w:val="hybridMultilevel"/>
    <w:tmpl w:val="B7E0904C"/>
    <w:lvl w:ilvl="0" w:tplc="DEFA9E7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D74799F"/>
    <w:multiLevelType w:val="hybridMultilevel"/>
    <w:tmpl w:val="230275A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E0E7D71"/>
    <w:multiLevelType w:val="hybridMultilevel"/>
    <w:tmpl w:val="49129F1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B3F2C8C"/>
    <w:multiLevelType w:val="hybridMultilevel"/>
    <w:tmpl w:val="62EC79AC"/>
    <w:lvl w:ilvl="0" w:tplc="BFD6EE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 w15:restartNumberingAfterBreak="0">
    <w:nsid w:val="46B721BC"/>
    <w:multiLevelType w:val="hybridMultilevel"/>
    <w:tmpl w:val="B6426FB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01314EC"/>
    <w:multiLevelType w:val="hybridMultilevel"/>
    <w:tmpl w:val="328C788C"/>
    <w:lvl w:ilvl="0" w:tplc="3F1678E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02C3BED"/>
    <w:multiLevelType w:val="hybridMultilevel"/>
    <w:tmpl w:val="7F0EA4C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1891AC1"/>
    <w:multiLevelType w:val="hybridMultilevel"/>
    <w:tmpl w:val="A7F01100"/>
    <w:lvl w:ilvl="0" w:tplc="D6622C08">
      <w:start w:val="1"/>
      <w:numFmt w:val="decimal"/>
      <w:lvlText w:val="%1."/>
      <w:lvlJc w:val="left"/>
      <w:pPr>
        <w:tabs>
          <w:tab w:val="num" w:pos="385"/>
        </w:tabs>
        <w:ind w:left="3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85"/>
        </w:tabs>
        <w:ind w:left="9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5"/>
        </w:tabs>
        <w:ind w:left="14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45"/>
        </w:tabs>
        <w:ind w:left="19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25"/>
        </w:tabs>
        <w:ind w:left="24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5"/>
        </w:tabs>
        <w:ind w:left="29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5"/>
        </w:tabs>
        <w:ind w:left="33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65"/>
        </w:tabs>
        <w:ind w:left="38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5"/>
        </w:tabs>
        <w:ind w:left="4345" w:hanging="480"/>
      </w:pPr>
    </w:lvl>
  </w:abstractNum>
  <w:abstractNum w:abstractNumId="15" w15:restartNumberingAfterBreak="0">
    <w:nsid w:val="65A47F34"/>
    <w:multiLevelType w:val="hybridMultilevel"/>
    <w:tmpl w:val="566CC37E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27"/>
        </w:tabs>
        <w:ind w:left="112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7"/>
        </w:tabs>
        <w:ind w:left="160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7"/>
        </w:tabs>
        <w:ind w:left="208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67"/>
        </w:tabs>
        <w:ind w:left="256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7"/>
        </w:tabs>
        <w:ind w:left="304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7"/>
        </w:tabs>
        <w:ind w:left="352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07"/>
        </w:tabs>
        <w:ind w:left="400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7"/>
        </w:tabs>
        <w:ind w:left="4487" w:hanging="480"/>
      </w:pPr>
    </w:lvl>
  </w:abstractNum>
  <w:abstractNum w:abstractNumId="16" w15:restartNumberingAfterBreak="0">
    <w:nsid w:val="6E255029"/>
    <w:multiLevelType w:val="singleLevel"/>
    <w:tmpl w:val="1C12411A"/>
    <w:lvl w:ilvl="0">
      <w:start w:val="6"/>
      <w:numFmt w:val="taiwaneseCountingThousand"/>
      <w:lvlText w:val="%1、"/>
      <w:legacy w:legacy="1" w:legacySpace="0" w:legacyIndent="570"/>
      <w:lvlJc w:val="left"/>
      <w:pPr>
        <w:ind w:left="570" w:hanging="570"/>
      </w:pPr>
      <w:rPr>
        <w:rFonts w:ascii="新細明體" w:eastAsia="新細明體" w:hint="eastAsia"/>
        <w:b w:val="0"/>
        <w:i w:val="0"/>
        <w:sz w:val="32"/>
        <w:u w:val="none"/>
      </w:rPr>
    </w:lvl>
  </w:abstractNum>
  <w:abstractNum w:abstractNumId="17" w15:restartNumberingAfterBreak="0">
    <w:nsid w:val="72074FC1"/>
    <w:multiLevelType w:val="hybridMultilevel"/>
    <w:tmpl w:val="440867DC"/>
    <w:lvl w:ilvl="0" w:tplc="BB60ED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C3D0A6C"/>
    <w:multiLevelType w:val="hybridMultilevel"/>
    <w:tmpl w:val="1292BE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6"/>
  </w:num>
  <w:num w:numId="3">
    <w:abstractNumId w:val="16"/>
    <w:lvlOverride w:ilvl="0">
      <w:lvl w:ilvl="0">
        <w:start w:val="1"/>
        <w:numFmt w:val="taiwaneseCountingThousand"/>
        <w:lvlText w:val="%1、"/>
        <w:legacy w:legacy="1" w:legacySpace="0" w:legacyIndent="570"/>
        <w:lvlJc w:val="left"/>
        <w:pPr>
          <w:ind w:left="570" w:hanging="570"/>
        </w:pPr>
        <w:rPr>
          <w:rFonts w:ascii="新細明體" w:eastAsia="新細明體" w:hint="eastAsia"/>
          <w:b w:val="0"/>
          <w:i w:val="0"/>
          <w:sz w:val="32"/>
          <w:u w:val="none"/>
        </w:rPr>
      </w:lvl>
    </w:lvlOverride>
  </w:num>
  <w:num w:numId="4">
    <w:abstractNumId w:val="5"/>
  </w:num>
  <w:num w:numId="5">
    <w:abstractNumId w:val="18"/>
  </w:num>
  <w:num w:numId="6">
    <w:abstractNumId w:val="4"/>
  </w:num>
  <w:num w:numId="7">
    <w:abstractNumId w:val="8"/>
  </w:num>
  <w:num w:numId="8">
    <w:abstractNumId w:val="6"/>
  </w:num>
  <w:num w:numId="9">
    <w:abstractNumId w:val="17"/>
  </w:num>
  <w:num w:numId="10">
    <w:abstractNumId w:val="0"/>
  </w:num>
  <w:num w:numId="11">
    <w:abstractNumId w:val="12"/>
  </w:num>
  <w:num w:numId="12">
    <w:abstractNumId w:val="7"/>
  </w:num>
  <w:num w:numId="13">
    <w:abstractNumId w:val="9"/>
  </w:num>
  <w:num w:numId="14">
    <w:abstractNumId w:val="11"/>
  </w:num>
  <w:num w:numId="15">
    <w:abstractNumId w:val="1"/>
  </w:num>
  <w:num w:numId="16">
    <w:abstractNumId w:val="3"/>
  </w:num>
  <w:num w:numId="17">
    <w:abstractNumId w:val="15"/>
  </w:num>
  <w:num w:numId="18">
    <w:abstractNumId w:val="14"/>
  </w:num>
  <w:num w:numId="19">
    <w:abstractNumId w:val="13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蔣佳吟">
    <w15:presenceInfo w15:providerId="None" w15:userId="蔣佳吟"/>
  </w15:person>
  <w15:person w15:author="莊珮歆">
    <w15:presenceInfo w15:providerId="None" w15:userId="莊珮歆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trackRevision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85"/>
    <w:rsid w:val="00005E1E"/>
    <w:rsid w:val="0001117D"/>
    <w:rsid w:val="00013FE6"/>
    <w:rsid w:val="000232BB"/>
    <w:rsid w:val="000250C0"/>
    <w:rsid w:val="000354B7"/>
    <w:rsid w:val="00040DF4"/>
    <w:rsid w:val="000515D0"/>
    <w:rsid w:val="00052BD3"/>
    <w:rsid w:val="00054133"/>
    <w:rsid w:val="00057178"/>
    <w:rsid w:val="000578B0"/>
    <w:rsid w:val="000648EB"/>
    <w:rsid w:val="00072106"/>
    <w:rsid w:val="000721BA"/>
    <w:rsid w:val="000750E7"/>
    <w:rsid w:val="0007530A"/>
    <w:rsid w:val="00092A0F"/>
    <w:rsid w:val="0009478F"/>
    <w:rsid w:val="00097DB0"/>
    <w:rsid w:val="000A01B5"/>
    <w:rsid w:val="000A6540"/>
    <w:rsid w:val="000B4C2E"/>
    <w:rsid w:val="000C5C9C"/>
    <w:rsid w:val="000C623D"/>
    <w:rsid w:val="000C678A"/>
    <w:rsid w:val="000C7153"/>
    <w:rsid w:val="000D05F8"/>
    <w:rsid w:val="000D2C57"/>
    <w:rsid w:val="000E036F"/>
    <w:rsid w:val="000E3815"/>
    <w:rsid w:val="000E7B17"/>
    <w:rsid w:val="000F46B1"/>
    <w:rsid w:val="0010460C"/>
    <w:rsid w:val="00106062"/>
    <w:rsid w:val="001079FB"/>
    <w:rsid w:val="001112E5"/>
    <w:rsid w:val="001120A8"/>
    <w:rsid w:val="00113C71"/>
    <w:rsid w:val="0012055C"/>
    <w:rsid w:val="00125EF9"/>
    <w:rsid w:val="00130F8B"/>
    <w:rsid w:val="00131139"/>
    <w:rsid w:val="00133137"/>
    <w:rsid w:val="00137268"/>
    <w:rsid w:val="00143008"/>
    <w:rsid w:val="0014732A"/>
    <w:rsid w:val="00150D4D"/>
    <w:rsid w:val="00154BCF"/>
    <w:rsid w:val="00171369"/>
    <w:rsid w:val="00182E43"/>
    <w:rsid w:val="001936A3"/>
    <w:rsid w:val="001948B6"/>
    <w:rsid w:val="001953B7"/>
    <w:rsid w:val="001A18DA"/>
    <w:rsid w:val="001A3A93"/>
    <w:rsid w:val="001A53AA"/>
    <w:rsid w:val="001C64B5"/>
    <w:rsid w:val="001D23D9"/>
    <w:rsid w:val="001E1761"/>
    <w:rsid w:val="001E581D"/>
    <w:rsid w:val="001E6CF5"/>
    <w:rsid w:val="001F2458"/>
    <w:rsid w:val="001F5059"/>
    <w:rsid w:val="001F62DF"/>
    <w:rsid w:val="001F7471"/>
    <w:rsid w:val="0020332E"/>
    <w:rsid w:val="00203DE3"/>
    <w:rsid w:val="0020651E"/>
    <w:rsid w:val="0021076D"/>
    <w:rsid w:val="00210CE0"/>
    <w:rsid w:val="0022595F"/>
    <w:rsid w:val="002313F4"/>
    <w:rsid w:val="00231B15"/>
    <w:rsid w:val="00236272"/>
    <w:rsid w:val="00241A9A"/>
    <w:rsid w:val="00242EE4"/>
    <w:rsid w:val="00243E1C"/>
    <w:rsid w:val="00255E69"/>
    <w:rsid w:val="0025701F"/>
    <w:rsid w:val="00257E1E"/>
    <w:rsid w:val="00260090"/>
    <w:rsid w:val="00264982"/>
    <w:rsid w:val="00267149"/>
    <w:rsid w:val="00270D3E"/>
    <w:rsid w:val="00271CFB"/>
    <w:rsid w:val="002723AB"/>
    <w:rsid w:val="002748E6"/>
    <w:rsid w:val="00275E9F"/>
    <w:rsid w:val="00285248"/>
    <w:rsid w:val="00286D87"/>
    <w:rsid w:val="002914C8"/>
    <w:rsid w:val="00294412"/>
    <w:rsid w:val="00297B6C"/>
    <w:rsid w:val="002A462A"/>
    <w:rsid w:val="002B1A06"/>
    <w:rsid w:val="002B301E"/>
    <w:rsid w:val="002C3203"/>
    <w:rsid w:val="002C6583"/>
    <w:rsid w:val="002D6A3B"/>
    <w:rsid w:val="002E0068"/>
    <w:rsid w:val="002E6FDA"/>
    <w:rsid w:val="002E722F"/>
    <w:rsid w:val="002F5F45"/>
    <w:rsid w:val="00304577"/>
    <w:rsid w:val="003045FF"/>
    <w:rsid w:val="00307F53"/>
    <w:rsid w:val="00311B6D"/>
    <w:rsid w:val="003203EF"/>
    <w:rsid w:val="00320F70"/>
    <w:rsid w:val="00323375"/>
    <w:rsid w:val="00324783"/>
    <w:rsid w:val="0033384E"/>
    <w:rsid w:val="00336433"/>
    <w:rsid w:val="00345D0C"/>
    <w:rsid w:val="003471F7"/>
    <w:rsid w:val="00351E01"/>
    <w:rsid w:val="003530B7"/>
    <w:rsid w:val="00354F34"/>
    <w:rsid w:val="00361940"/>
    <w:rsid w:val="00365F32"/>
    <w:rsid w:val="003709A9"/>
    <w:rsid w:val="00377AAF"/>
    <w:rsid w:val="00377AD7"/>
    <w:rsid w:val="00380ADE"/>
    <w:rsid w:val="00385ACE"/>
    <w:rsid w:val="00387B25"/>
    <w:rsid w:val="0039092B"/>
    <w:rsid w:val="00392D8F"/>
    <w:rsid w:val="00395303"/>
    <w:rsid w:val="003958CF"/>
    <w:rsid w:val="00396E52"/>
    <w:rsid w:val="003976F0"/>
    <w:rsid w:val="00397E42"/>
    <w:rsid w:val="003A0B92"/>
    <w:rsid w:val="003A5E0B"/>
    <w:rsid w:val="003B7624"/>
    <w:rsid w:val="003D5EDE"/>
    <w:rsid w:val="003E2CF0"/>
    <w:rsid w:val="003F18C2"/>
    <w:rsid w:val="003F264F"/>
    <w:rsid w:val="003F38CD"/>
    <w:rsid w:val="003F7DFE"/>
    <w:rsid w:val="004007D2"/>
    <w:rsid w:val="00404B18"/>
    <w:rsid w:val="00413EDB"/>
    <w:rsid w:val="004207AF"/>
    <w:rsid w:val="0042332F"/>
    <w:rsid w:val="004303CA"/>
    <w:rsid w:val="0043191A"/>
    <w:rsid w:val="00442697"/>
    <w:rsid w:val="004441AE"/>
    <w:rsid w:val="00450182"/>
    <w:rsid w:val="0045662E"/>
    <w:rsid w:val="00460412"/>
    <w:rsid w:val="00460CF9"/>
    <w:rsid w:val="00463941"/>
    <w:rsid w:val="00467DAD"/>
    <w:rsid w:val="00471839"/>
    <w:rsid w:val="00475B62"/>
    <w:rsid w:val="00490CAE"/>
    <w:rsid w:val="00493256"/>
    <w:rsid w:val="00497F9B"/>
    <w:rsid w:val="004A32B0"/>
    <w:rsid w:val="004A361A"/>
    <w:rsid w:val="004A36AE"/>
    <w:rsid w:val="004A4BC5"/>
    <w:rsid w:val="004A6CB7"/>
    <w:rsid w:val="004C0F1B"/>
    <w:rsid w:val="004C1666"/>
    <w:rsid w:val="004D1BDD"/>
    <w:rsid w:val="004D2BC2"/>
    <w:rsid w:val="004D2CFE"/>
    <w:rsid w:val="004D430C"/>
    <w:rsid w:val="004D5324"/>
    <w:rsid w:val="004D551B"/>
    <w:rsid w:val="004D6887"/>
    <w:rsid w:val="004E03B7"/>
    <w:rsid w:val="004E309B"/>
    <w:rsid w:val="004F090B"/>
    <w:rsid w:val="004F0B13"/>
    <w:rsid w:val="004F0C83"/>
    <w:rsid w:val="004F1041"/>
    <w:rsid w:val="004F21EE"/>
    <w:rsid w:val="00502574"/>
    <w:rsid w:val="0050439B"/>
    <w:rsid w:val="00511649"/>
    <w:rsid w:val="005167A0"/>
    <w:rsid w:val="00530B71"/>
    <w:rsid w:val="00532689"/>
    <w:rsid w:val="00535179"/>
    <w:rsid w:val="00556C6C"/>
    <w:rsid w:val="0056317E"/>
    <w:rsid w:val="005706EA"/>
    <w:rsid w:val="005726B6"/>
    <w:rsid w:val="005728B5"/>
    <w:rsid w:val="005879C0"/>
    <w:rsid w:val="005970F7"/>
    <w:rsid w:val="005A09C9"/>
    <w:rsid w:val="005A2673"/>
    <w:rsid w:val="005B275C"/>
    <w:rsid w:val="005C0FF4"/>
    <w:rsid w:val="005C2DB6"/>
    <w:rsid w:val="005C3EC4"/>
    <w:rsid w:val="005C6F2C"/>
    <w:rsid w:val="005C75B3"/>
    <w:rsid w:val="005D48A3"/>
    <w:rsid w:val="005D77DA"/>
    <w:rsid w:val="005E2535"/>
    <w:rsid w:val="005E34BE"/>
    <w:rsid w:val="005E470C"/>
    <w:rsid w:val="005E57EC"/>
    <w:rsid w:val="005E7B88"/>
    <w:rsid w:val="005F2918"/>
    <w:rsid w:val="005F4A2E"/>
    <w:rsid w:val="005F65E1"/>
    <w:rsid w:val="005F6657"/>
    <w:rsid w:val="00601B32"/>
    <w:rsid w:val="006058DE"/>
    <w:rsid w:val="00607F7F"/>
    <w:rsid w:val="0061323F"/>
    <w:rsid w:val="00613728"/>
    <w:rsid w:val="00621665"/>
    <w:rsid w:val="00631975"/>
    <w:rsid w:val="00632525"/>
    <w:rsid w:val="006332CE"/>
    <w:rsid w:val="00636692"/>
    <w:rsid w:val="00641251"/>
    <w:rsid w:val="006419BC"/>
    <w:rsid w:val="00647D02"/>
    <w:rsid w:val="00650E32"/>
    <w:rsid w:val="00655612"/>
    <w:rsid w:val="00655C4C"/>
    <w:rsid w:val="006652AD"/>
    <w:rsid w:val="0066665E"/>
    <w:rsid w:val="00671145"/>
    <w:rsid w:val="00674E04"/>
    <w:rsid w:val="006759BD"/>
    <w:rsid w:val="006769DE"/>
    <w:rsid w:val="00676D23"/>
    <w:rsid w:val="00682225"/>
    <w:rsid w:val="006831D5"/>
    <w:rsid w:val="0068720D"/>
    <w:rsid w:val="006907B7"/>
    <w:rsid w:val="00695285"/>
    <w:rsid w:val="00697981"/>
    <w:rsid w:val="006A0F99"/>
    <w:rsid w:val="006B3F33"/>
    <w:rsid w:val="006B5408"/>
    <w:rsid w:val="006B5D6C"/>
    <w:rsid w:val="006C1309"/>
    <w:rsid w:val="006C24E9"/>
    <w:rsid w:val="006C57FB"/>
    <w:rsid w:val="006D2061"/>
    <w:rsid w:val="006D72CC"/>
    <w:rsid w:val="006E595B"/>
    <w:rsid w:val="006F3E2D"/>
    <w:rsid w:val="00720DAF"/>
    <w:rsid w:val="00722947"/>
    <w:rsid w:val="00723507"/>
    <w:rsid w:val="007263E2"/>
    <w:rsid w:val="0072657A"/>
    <w:rsid w:val="00730586"/>
    <w:rsid w:val="00730EC3"/>
    <w:rsid w:val="007329B8"/>
    <w:rsid w:val="00733A71"/>
    <w:rsid w:val="00745AA7"/>
    <w:rsid w:val="00755A3D"/>
    <w:rsid w:val="00755B8F"/>
    <w:rsid w:val="00755C1D"/>
    <w:rsid w:val="007625E9"/>
    <w:rsid w:val="00762E4F"/>
    <w:rsid w:val="00771842"/>
    <w:rsid w:val="00776212"/>
    <w:rsid w:val="0077688F"/>
    <w:rsid w:val="0078365C"/>
    <w:rsid w:val="00783DA9"/>
    <w:rsid w:val="00784795"/>
    <w:rsid w:val="00784FA1"/>
    <w:rsid w:val="00787CFB"/>
    <w:rsid w:val="00790724"/>
    <w:rsid w:val="00794B4F"/>
    <w:rsid w:val="00794C58"/>
    <w:rsid w:val="0079724A"/>
    <w:rsid w:val="007A07C3"/>
    <w:rsid w:val="007A7ED8"/>
    <w:rsid w:val="007B3EF5"/>
    <w:rsid w:val="007B535D"/>
    <w:rsid w:val="007B6AB0"/>
    <w:rsid w:val="007C2296"/>
    <w:rsid w:val="007C2BE0"/>
    <w:rsid w:val="007D5F8F"/>
    <w:rsid w:val="007E2FCD"/>
    <w:rsid w:val="007E3988"/>
    <w:rsid w:val="007E3D39"/>
    <w:rsid w:val="007E6297"/>
    <w:rsid w:val="007F08DA"/>
    <w:rsid w:val="007F12CC"/>
    <w:rsid w:val="007F42CD"/>
    <w:rsid w:val="0080137F"/>
    <w:rsid w:val="00801A22"/>
    <w:rsid w:val="008021B0"/>
    <w:rsid w:val="00804A94"/>
    <w:rsid w:val="00806254"/>
    <w:rsid w:val="00811B61"/>
    <w:rsid w:val="008121DB"/>
    <w:rsid w:val="00815EAD"/>
    <w:rsid w:val="00820E40"/>
    <w:rsid w:val="00822D5B"/>
    <w:rsid w:val="00831F35"/>
    <w:rsid w:val="00833D25"/>
    <w:rsid w:val="0084572A"/>
    <w:rsid w:val="0084795B"/>
    <w:rsid w:val="008632B1"/>
    <w:rsid w:val="00866D54"/>
    <w:rsid w:val="00881B92"/>
    <w:rsid w:val="0089440A"/>
    <w:rsid w:val="00896DD0"/>
    <w:rsid w:val="008A3090"/>
    <w:rsid w:val="008A568E"/>
    <w:rsid w:val="008B3B43"/>
    <w:rsid w:val="008C24E4"/>
    <w:rsid w:val="008C4B9C"/>
    <w:rsid w:val="008C67CD"/>
    <w:rsid w:val="008C72BD"/>
    <w:rsid w:val="008D7F22"/>
    <w:rsid w:val="008E1615"/>
    <w:rsid w:val="008E3E2D"/>
    <w:rsid w:val="008E454E"/>
    <w:rsid w:val="00900E65"/>
    <w:rsid w:val="009039C1"/>
    <w:rsid w:val="00907D9D"/>
    <w:rsid w:val="0091704A"/>
    <w:rsid w:val="009175FD"/>
    <w:rsid w:val="009178FE"/>
    <w:rsid w:val="0092055C"/>
    <w:rsid w:val="00922114"/>
    <w:rsid w:val="00927D4C"/>
    <w:rsid w:val="00932C0A"/>
    <w:rsid w:val="0094000A"/>
    <w:rsid w:val="00945232"/>
    <w:rsid w:val="00952830"/>
    <w:rsid w:val="0095469B"/>
    <w:rsid w:val="00955403"/>
    <w:rsid w:val="00973F31"/>
    <w:rsid w:val="00977BF3"/>
    <w:rsid w:val="00987046"/>
    <w:rsid w:val="00990B82"/>
    <w:rsid w:val="00991C3E"/>
    <w:rsid w:val="00995631"/>
    <w:rsid w:val="009A0A17"/>
    <w:rsid w:val="009A1FBF"/>
    <w:rsid w:val="009A24F8"/>
    <w:rsid w:val="009A31F1"/>
    <w:rsid w:val="009A4ABE"/>
    <w:rsid w:val="009A7538"/>
    <w:rsid w:val="009B0617"/>
    <w:rsid w:val="009B1781"/>
    <w:rsid w:val="009B357F"/>
    <w:rsid w:val="009C0A7B"/>
    <w:rsid w:val="009C5209"/>
    <w:rsid w:val="009C5917"/>
    <w:rsid w:val="009C6C9B"/>
    <w:rsid w:val="009D03E5"/>
    <w:rsid w:val="009D0ACC"/>
    <w:rsid w:val="009D515B"/>
    <w:rsid w:val="009D5F76"/>
    <w:rsid w:val="009E4D27"/>
    <w:rsid w:val="009E5744"/>
    <w:rsid w:val="009F2B30"/>
    <w:rsid w:val="009F2EBC"/>
    <w:rsid w:val="009F657F"/>
    <w:rsid w:val="00A00D58"/>
    <w:rsid w:val="00A04770"/>
    <w:rsid w:val="00A137A0"/>
    <w:rsid w:val="00A145B0"/>
    <w:rsid w:val="00A14E52"/>
    <w:rsid w:val="00A15DF9"/>
    <w:rsid w:val="00A15FAA"/>
    <w:rsid w:val="00A20499"/>
    <w:rsid w:val="00A214B3"/>
    <w:rsid w:val="00A23BAF"/>
    <w:rsid w:val="00A33A01"/>
    <w:rsid w:val="00A37591"/>
    <w:rsid w:val="00A37DE9"/>
    <w:rsid w:val="00A4073F"/>
    <w:rsid w:val="00A40C4F"/>
    <w:rsid w:val="00A42A86"/>
    <w:rsid w:val="00A52057"/>
    <w:rsid w:val="00A5675B"/>
    <w:rsid w:val="00A56B9A"/>
    <w:rsid w:val="00A64D9A"/>
    <w:rsid w:val="00A70077"/>
    <w:rsid w:val="00A7265B"/>
    <w:rsid w:val="00A81362"/>
    <w:rsid w:val="00A84563"/>
    <w:rsid w:val="00A85584"/>
    <w:rsid w:val="00A86554"/>
    <w:rsid w:val="00A90288"/>
    <w:rsid w:val="00AA4E40"/>
    <w:rsid w:val="00AB3572"/>
    <w:rsid w:val="00AB3F57"/>
    <w:rsid w:val="00AB6E85"/>
    <w:rsid w:val="00AC1254"/>
    <w:rsid w:val="00AD0ED4"/>
    <w:rsid w:val="00AD59D3"/>
    <w:rsid w:val="00AE19C9"/>
    <w:rsid w:val="00AF1DBA"/>
    <w:rsid w:val="00B021F7"/>
    <w:rsid w:val="00B056EA"/>
    <w:rsid w:val="00B112F9"/>
    <w:rsid w:val="00B11C94"/>
    <w:rsid w:val="00B13DA7"/>
    <w:rsid w:val="00B17D02"/>
    <w:rsid w:val="00B226B9"/>
    <w:rsid w:val="00B239B6"/>
    <w:rsid w:val="00B24492"/>
    <w:rsid w:val="00B25A58"/>
    <w:rsid w:val="00B25C72"/>
    <w:rsid w:val="00B45853"/>
    <w:rsid w:val="00B46DDE"/>
    <w:rsid w:val="00B47BDF"/>
    <w:rsid w:val="00B500B0"/>
    <w:rsid w:val="00B52E87"/>
    <w:rsid w:val="00B53D98"/>
    <w:rsid w:val="00B5488E"/>
    <w:rsid w:val="00B56616"/>
    <w:rsid w:val="00B57435"/>
    <w:rsid w:val="00B64FAD"/>
    <w:rsid w:val="00B66132"/>
    <w:rsid w:val="00B8113C"/>
    <w:rsid w:val="00B84571"/>
    <w:rsid w:val="00B9025F"/>
    <w:rsid w:val="00B9119D"/>
    <w:rsid w:val="00BA0DB6"/>
    <w:rsid w:val="00BA7A46"/>
    <w:rsid w:val="00BB6624"/>
    <w:rsid w:val="00BB68BF"/>
    <w:rsid w:val="00BC510C"/>
    <w:rsid w:val="00BD2BE5"/>
    <w:rsid w:val="00BD3451"/>
    <w:rsid w:val="00BE1DCC"/>
    <w:rsid w:val="00BE2D01"/>
    <w:rsid w:val="00BE484D"/>
    <w:rsid w:val="00C10F12"/>
    <w:rsid w:val="00C1167D"/>
    <w:rsid w:val="00C11BF6"/>
    <w:rsid w:val="00C156FB"/>
    <w:rsid w:val="00C20584"/>
    <w:rsid w:val="00C211A1"/>
    <w:rsid w:val="00C3185B"/>
    <w:rsid w:val="00C40047"/>
    <w:rsid w:val="00C429D7"/>
    <w:rsid w:val="00C532A8"/>
    <w:rsid w:val="00C56B72"/>
    <w:rsid w:val="00C67787"/>
    <w:rsid w:val="00C765C4"/>
    <w:rsid w:val="00C76FDE"/>
    <w:rsid w:val="00C76FF5"/>
    <w:rsid w:val="00C81712"/>
    <w:rsid w:val="00C82CAA"/>
    <w:rsid w:val="00C83E72"/>
    <w:rsid w:val="00C86B34"/>
    <w:rsid w:val="00C91372"/>
    <w:rsid w:val="00C92B89"/>
    <w:rsid w:val="00C94195"/>
    <w:rsid w:val="00C94AAB"/>
    <w:rsid w:val="00CA0BCC"/>
    <w:rsid w:val="00CA2EF8"/>
    <w:rsid w:val="00CA5E7E"/>
    <w:rsid w:val="00CA60EF"/>
    <w:rsid w:val="00CA74BE"/>
    <w:rsid w:val="00CB2712"/>
    <w:rsid w:val="00CB342E"/>
    <w:rsid w:val="00CB3BC2"/>
    <w:rsid w:val="00CB7026"/>
    <w:rsid w:val="00CC0E8D"/>
    <w:rsid w:val="00CC2E73"/>
    <w:rsid w:val="00CC2F8B"/>
    <w:rsid w:val="00CD1F34"/>
    <w:rsid w:val="00CD20A5"/>
    <w:rsid w:val="00CD35B4"/>
    <w:rsid w:val="00CD3A12"/>
    <w:rsid w:val="00CD4CF9"/>
    <w:rsid w:val="00CF4DAB"/>
    <w:rsid w:val="00CF5A6A"/>
    <w:rsid w:val="00CF6194"/>
    <w:rsid w:val="00CF7CB3"/>
    <w:rsid w:val="00D0182B"/>
    <w:rsid w:val="00D07067"/>
    <w:rsid w:val="00D076EC"/>
    <w:rsid w:val="00D1523C"/>
    <w:rsid w:val="00D20A38"/>
    <w:rsid w:val="00D21880"/>
    <w:rsid w:val="00D23160"/>
    <w:rsid w:val="00D2362E"/>
    <w:rsid w:val="00D23653"/>
    <w:rsid w:val="00D26CF3"/>
    <w:rsid w:val="00D27BB2"/>
    <w:rsid w:val="00D32B94"/>
    <w:rsid w:val="00D33F06"/>
    <w:rsid w:val="00D3409A"/>
    <w:rsid w:val="00D3416D"/>
    <w:rsid w:val="00D40530"/>
    <w:rsid w:val="00D43249"/>
    <w:rsid w:val="00D47878"/>
    <w:rsid w:val="00D5382B"/>
    <w:rsid w:val="00D663A1"/>
    <w:rsid w:val="00D6695C"/>
    <w:rsid w:val="00D669FF"/>
    <w:rsid w:val="00D672A9"/>
    <w:rsid w:val="00D67411"/>
    <w:rsid w:val="00D67E40"/>
    <w:rsid w:val="00D722F5"/>
    <w:rsid w:val="00D8631D"/>
    <w:rsid w:val="00D92E53"/>
    <w:rsid w:val="00DA0ACD"/>
    <w:rsid w:val="00DB3DE2"/>
    <w:rsid w:val="00DB7598"/>
    <w:rsid w:val="00DC5E13"/>
    <w:rsid w:val="00DC641E"/>
    <w:rsid w:val="00DD1AE9"/>
    <w:rsid w:val="00DD4029"/>
    <w:rsid w:val="00DD4D26"/>
    <w:rsid w:val="00DD6AF8"/>
    <w:rsid w:val="00DD7072"/>
    <w:rsid w:val="00DE24FF"/>
    <w:rsid w:val="00DE2DCD"/>
    <w:rsid w:val="00DE542F"/>
    <w:rsid w:val="00DE70DC"/>
    <w:rsid w:val="00DE787C"/>
    <w:rsid w:val="00DF530D"/>
    <w:rsid w:val="00DF7EE2"/>
    <w:rsid w:val="00E00431"/>
    <w:rsid w:val="00E004A1"/>
    <w:rsid w:val="00E01E17"/>
    <w:rsid w:val="00E02BF4"/>
    <w:rsid w:val="00E05954"/>
    <w:rsid w:val="00E067C0"/>
    <w:rsid w:val="00E07E42"/>
    <w:rsid w:val="00E13C08"/>
    <w:rsid w:val="00E20027"/>
    <w:rsid w:val="00E21AF4"/>
    <w:rsid w:val="00E23AD8"/>
    <w:rsid w:val="00E31797"/>
    <w:rsid w:val="00E40F15"/>
    <w:rsid w:val="00E5425E"/>
    <w:rsid w:val="00E5433E"/>
    <w:rsid w:val="00E546BE"/>
    <w:rsid w:val="00E613C5"/>
    <w:rsid w:val="00E62AEF"/>
    <w:rsid w:val="00E62AFD"/>
    <w:rsid w:val="00E7228D"/>
    <w:rsid w:val="00E74672"/>
    <w:rsid w:val="00E75ECF"/>
    <w:rsid w:val="00E761C1"/>
    <w:rsid w:val="00E83029"/>
    <w:rsid w:val="00E844FF"/>
    <w:rsid w:val="00E86357"/>
    <w:rsid w:val="00E9242D"/>
    <w:rsid w:val="00E9342C"/>
    <w:rsid w:val="00E97F2D"/>
    <w:rsid w:val="00EA15DD"/>
    <w:rsid w:val="00EA3B07"/>
    <w:rsid w:val="00EA5633"/>
    <w:rsid w:val="00EB3694"/>
    <w:rsid w:val="00EB4806"/>
    <w:rsid w:val="00EB6293"/>
    <w:rsid w:val="00EC12B1"/>
    <w:rsid w:val="00EC6F5E"/>
    <w:rsid w:val="00ED20A6"/>
    <w:rsid w:val="00ED5216"/>
    <w:rsid w:val="00ED60C3"/>
    <w:rsid w:val="00ED6B8A"/>
    <w:rsid w:val="00EE0FBE"/>
    <w:rsid w:val="00EF226E"/>
    <w:rsid w:val="00EF7366"/>
    <w:rsid w:val="00F1038A"/>
    <w:rsid w:val="00F10B97"/>
    <w:rsid w:val="00F16998"/>
    <w:rsid w:val="00F21ED3"/>
    <w:rsid w:val="00F32083"/>
    <w:rsid w:val="00F36606"/>
    <w:rsid w:val="00F44AAD"/>
    <w:rsid w:val="00F44B81"/>
    <w:rsid w:val="00F47090"/>
    <w:rsid w:val="00F50A86"/>
    <w:rsid w:val="00F51133"/>
    <w:rsid w:val="00F639C1"/>
    <w:rsid w:val="00F65191"/>
    <w:rsid w:val="00F653D5"/>
    <w:rsid w:val="00F67E58"/>
    <w:rsid w:val="00F75346"/>
    <w:rsid w:val="00F84615"/>
    <w:rsid w:val="00F91D89"/>
    <w:rsid w:val="00F933DC"/>
    <w:rsid w:val="00F95D28"/>
    <w:rsid w:val="00FA1BF3"/>
    <w:rsid w:val="00FC2D9D"/>
    <w:rsid w:val="00FC4F3D"/>
    <w:rsid w:val="00FC5CB4"/>
    <w:rsid w:val="00FC6659"/>
    <w:rsid w:val="00FD6226"/>
    <w:rsid w:val="00FD70B3"/>
    <w:rsid w:val="00FE07F6"/>
    <w:rsid w:val="00FE114C"/>
    <w:rsid w:val="00FE3BA1"/>
    <w:rsid w:val="00FE480B"/>
    <w:rsid w:val="00FE575D"/>
    <w:rsid w:val="00FE63B7"/>
    <w:rsid w:val="00FF0ABB"/>
    <w:rsid w:val="00FF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35F251"/>
  <w15:docId w15:val="{4247235F-F425-4574-8FB7-01A93F21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86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AB6E85"/>
  </w:style>
  <w:style w:type="paragraph" w:styleId="a5">
    <w:name w:val="footer"/>
    <w:basedOn w:val="a"/>
    <w:link w:val="a6"/>
    <w:uiPriority w:val="99"/>
    <w:unhideWhenUsed/>
    <w:rsid w:val="00AB6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AB6E85"/>
  </w:style>
  <w:style w:type="paragraph" w:styleId="a7">
    <w:name w:val="Balloon Text"/>
    <w:basedOn w:val="a"/>
    <w:link w:val="a8"/>
    <w:uiPriority w:val="99"/>
    <w:semiHidden/>
    <w:unhideWhenUsed/>
    <w:rsid w:val="00B500B0"/>
    <w:pPr>
      <w:spacing w:line="240" w:lineRule="auto"/>
    </w:pPr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B500B0"/>
    <w:rPr>
      <w:rFonts w:ascii="Cambria" w:eastAsia="新細明體" w:hAnsi="Cambria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2595F"/>
    <w:pPr>
      <w:adjustRightInd/>
      <w:spacing w:line="240" w:lineRule="auto"/>
      <w:ind w:leftChars="200" w:left="480"/>
      <w:textAlignment w:val="auto"/>
    </w:pPr>
    <w:rPr>
      <w:rFonts w:ascii="Calibri" w:hAnsi="Calibr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8BE2B-B90D-47E4-A5AA-EEBC3959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971</Words>
  <Characters>5536</Characters>
  <Application>Microsoft Office Word</Application>
  <DocSecurity>0</DocSecurity>
  <Lines>46</Lines>
  <Paragraphs>12</Paragraphs>
  <ScaleCrop>false</ScaleCrop>
  <Company>中國石油股份有限公司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緊急事故演習計劃</dc:title>
  <dc:creator>注氣工場</dc:creator>
  <cp:lastModifiedBy>蔣佳吟</cp:lastModifiedBy>
  <cp:revision>2</cp:revision>
  <cp:lastPrinted>2021-11-01T06:04:00Z</cp:lastPrinted>
  <dcterms:created xsi:type="dcterms:W3CDTF">2021-11-01T08:17:00Z</dcterms:created>
  <dcterms:modified xsi:type="dcterms:W3CDTF">2021-11-01T08:17:00Z</dcterms:modified>
</cp:coreProperties>
</file>